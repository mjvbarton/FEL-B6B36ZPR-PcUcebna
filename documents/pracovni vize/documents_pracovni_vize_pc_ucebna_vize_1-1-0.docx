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C7BBB" w14:textId="2BFD6B94" w:rsidR="00DB3A89" w:rsidRDefault="00DB3A89" w:rsidP="00634835">
      <w:pPr>
        <w:pStyle w:val="Nzev"/>
      </w:pPr>
    </w:p>
    <w:p w14:paraId="3414E508" w14:textId="77777777" w:rsidR="009A187B" w:rsidRPr="009A187B" w:rsidRDefault="009A187B" w:rsidP="009A187B"/>
    <w:p w14:paraId="5B63B00A" w14:textId="77777777" w:rsidR="00DB3A89" w:rsidRDefault="00DB3A89" w:rsidP="00634835">
      <w:pPr>
        <w:pStyle w:val="Nzev"/>
      </w:pPr>
    </w:p>
    <w:p w14:paraId="4766F991" w14:textId="2A43EEA8" w:rsidR="00752F1A" w:rsidRDefault="009A187B" w:rsidP="00634835">
      <w:pPr>
        <w:pStyle w:val="Nzev"/>
      </w:pPr>
      <w:commentRangeStart w:id="0"/>
      <w:r>
        <w:t>Počítačová učebna</w:t>
      </w:r>
      <w:commentRangeEnd w:id="0"/>
      <w:r w:rsidR="00E83BD9">
        <w:rPr>
          <w:rStyle w:val="Odkaznakoment"/>
          <w:rFonts w:asciiTheme="minorHAnsi" w:eastAsiaTheme="minorEastAsia" w:hAnsiTheme="minorHAnsi" w:cstheme="minorBidi"/>
          <w:spacing w:val="0"/>
          <w:kern w:val="0"/>
        </w:rPr>
        <w:commentReference w:id="0"/>
      </w:r>
    </w:p>
    <w:p w14:paraId="2B7FF25A" w14:textId="66813046" w:rsidR="00E37829" w:rsidRPr="00E37829" w:rsidRDefault="00E37829" w:rsidP="00E37829">
      <w:pPr>
        <w:pStyle w:val="Podnadpis"/>
      </w:pPr>
      <w:r>
        <w:t>Vize projektu</w:t>
      </w:r>
    </w:p>
    <w:p w14:paraId="48B4407D" w14:textId="77777777" w:rsidR="00DB3A89" w:rsidRDefault="00DB3A89"/>
    <w:p w14:paraId="1A655A42" w14:textId="77777777" w:rsidR="00DB3A89" w:rsidRDefault="00DB3A89" w:rsidP="00DB3A89"/>
    <w:tbl>
      <w:tblPr>
        <w:tblStyle w:val="Mkatabulky"/>
        <w:tblW w:w="12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662"/>
      </w:tblGrid>
      <w:tr w:rsidR="007B1BA3" w14:paraId="31CE7812" w14:textId="77777777" w:rsidTr="009A187B">
        <w:trPr>
          <w:trHeight w:val="545"/>
        </w:trPr>
        <w:tc>
          <w:tcPr>
            <w:tcW w:w="5670" w:type="dxa"/>
            <w:vAlign w:val="center"/>
          </w:tcPr>
          <w:p w14:paraId="021CC926" w14:textId="77777777" w:rsidR="00DB3A89" w:rsidRPr="004A4CF6" w:rsidRDefault="00DB3A89" w:rsidP="007B1BA3">
            <w:pPr>
              <w:rPr>
                <w:b/>
              </w:rPr>
            </w:pPr>
            <w:r w:rsidRPr="004A4CF6">
              <w:rPr>
                <w:b/>
              </w:rPr>
              <w:t>Klient</w:t>
            </w:r>
          </w:p>
          <w:p w14:paraId="1D767F65" w14:textId="77777777" w:rsidR="009A187B" w:rsidRDefault="009A187B" w:rsidP="007B1BA3">
            <w:r w:rsidRPr="009A187B">
              <w:t>Vyšší odborná škola pedagogická a sociální, Střední odborná škola pedagogická a Gymnázium Praha 6</w:t>
            </w:r>
          </w:p>
          <w:p w14:paraId="190F6063" w14:textId="1E0A6BD4" w:rsidR="004A4CF6" w:rsidRDefault="004A4CF6" w:rsidP="00CD0F07">
            <w:pPr>
              <w:spacing w:after="240"/>
            </w:pPr>
            <w:r>
              <w:t xml:space="preserve">Evropská 33, 160 00 Praha 6 </w:t>
            </w:r>
          </w:p>
        </w:tc>
        <w:tc>
          <w:tcPr>
            <w:tcW w:w="6662" w:type="dxa"/>
            <w:vAlign w:val="center"/>
          </w:tcPr>
          <w:p w14:paraId="7DF16C23" w14:textId="77777777" w:rsidR="00DB3A89" w:rsidRDefault="00DB3A89" w:rsidP="007B1BA3"/>
        </w:tc>
      </w:tr>
      <w:tr w:rsidR="007B1BA3" w14:paraId="63E0BC60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58E12008" w14:textId="0E22CFC8" w:rsidR="00DB3A89" w:rsidRPr="004A4CF6" w:rsidRDefault="00DB3A89" w:rsidP="007B1BA3">
            <w:pPr>
              <w:ind w:right="858"/>
              <w:rPr>
                <w:b/>
              </w:rPr>
            </w:pPr>
            <w:r w:rsidRPr="004A4CF6">
              <w:rPr>
                <w:b/>
              </w:rPr>
              <w:t>Zpracoval</w:t>
            </w:r>
          </w:p>
        </w:tc>
        <w:tc>
          <w:tcPr>
            <w:tcW w:w="6662" w:type="dxa"/>
            <w:vAlign w:val="center"/>
          </w:tcPr>
          <w:p w14:paraId="4F96B669" w14:textId="77777777" w:rsidR="00DB3A89" w:rsidRDefault="00DB3A89" w:rsidP="007B1BA3"/>
        </w:tc>
      </w:tr>
      <w:tr w:rsidR="007B1BA3" w14:paraId="7044B63B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34C2C43A" w14:textId="77777777" w:rsidR="00DB3A89" w:rsidRDefault="009A187B" w:rsidP="007B1BA3">
            <w:r>
              <w:t>Matěj Bartoň</w:t>
            </w:r>
          </w:p>
          <w:p w14:paraId="3AD3D8D5" w14:textId="77777777" w:rsidR="001B5E6C" w:rsidRDefault="001B5E6C" w:rsidP="007B1BA3">
            <w:r>
              <w:t>Petr Benda</w:t>
            </w:r>
          </w:p>
          <w:p w14:paraId="26E5FD6C" w14:textId="77777777" w:rsidR="001B5E6C" w:rsidRDefault="001B5E6C" w:rsidP="007B1BA3">
            <w:r>
              <w:t>Štěpán Bendl</w:t>
            </w:r>
          </w:p>
          <w:p w14:paraId="3FA78DBC" w14:textId="752ED9A9" w:rsidR="001B5E6C" w:rsidRDefault="001B5E6C" w:rsidP="007B1BA3">
            <w:r>
              <w:t>Damián Filo</w:t>
            </w:r>
          </w:p>
        </w:tc>
        <w:tc>
          <w:tcPr>
            <w:tcW w:w="6662" w:type="dxa"/>
            <w:vAlign w:val="center"/>
          </w:tcPr>
          <w:p w14:paraId="19F53D7D" w14:textId="77777777" w:rsidR="00DB3A89" w:rsidRDefault="00DB3A89" w:rsidP="007B1BA3"/>
        </w:tc>
      </w:tr>
      <w:tr w:rsidR="007B1BA3" w14:paraId="2A044D07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170FDCC3" w14:textId="77777777" w:rsidR="00DB3A89" w:rsidRDefault="00DB3A89" w:rsidP="007B1BA3"/>
        </w:tc>
        <w:tc>
          <w:tcPr>
            <w:tcW w:w="6662" w:type="dxa"/>
            <w:vAlign w:val="center"/>
          </w:tcPr>
          <w:p w14:paraId="5694EAE6" w14:textId="77777777" w:rsidR="00DB3A89" w:rsidRDefault="00DB3A89" w:rsidP="007B1BA3"/>
        </w:tc>
      </w:tr>
      <w:tr w:rsidR="007B1BA3" w14:paraId="69522356" w14:textId="77777777" w:rsidTr="009A187B">
        <w:trPr>
          <w:trHeight w:val="510"/>
        </w:trPr>
        <w:tc>
          <w:tcPr>
            <w:tcW w:w="5670" w:type="dxa"/>
            <w:vAlign w:val="center"/>
          </w:tcPr>
          <w:p w14:paraId="020BC65C" w14:textId="77777777" w:rsidR="00DB3A89" w:rsidRDefault="00DB3A89" w:rsidP="007B1BA3"/>
        </w:tc>
        <w:tc>
          <w:tcPr>
            <w:tcW w:w="6662" w:type="dxa"/>
            <w:vAlign w:val="center"/>
          </w:tcPr>
          <w:p w14:paraId="18C56F79" w14:textId="77777777" w:rsidR="00DB3A89" w:rsidRDefault="00DB3A89" w:rsidP="007B1BA3"/>
        </w:tc>
      </w:tr>
      <w:tr w:rsidR="007B1BA3" w14:paraId="7A076C69" w14:textId="77777777" w:rsidTr="009A187B">
        <w:trPr>
          <w:trHeight w:val="850"/>
        </w:trPr>
        <w:tc>
          <w:tcPr>
            <w:tcW w:w="5670" w:type="dxa"/>
            <w:vAlign w:val="bottom"/>
          </w:tcPr>
          <w:p w14:paraId="0BDF7F03" w14:textId="59FBC07D" w:rsidR="00DB3A89" w:rsidRDefault="00DB3A89" w:rsidP="007B1BA3">
            <w:r>
              <w:t>Verze</w:t>
            </w:r>
            <w:r w:rsidR="004A4CF6">
              <w:t xml:space="preserve"> 1.</w:t>
            </w:r>
            <w:r w:rsidR="00266844">
              <w:t>1</w:t>
            </w:r>
            <w:r w:rsidR="001B5E6C">
              <w:t>.</w:t>
            </w:r>
            <w:r w:rsidR="00266844">
              <w:t>0</w:t>
            </w:r>
          </w:p>
          <w:p w14:paraId="0F229BCC" w14:textId="13931028" w:rsidR="009A187B" w:rsidRDefault="009A187B" w:rsidP="007B1BA3"/>
        </w:tc>
        <w:tc>
          <w:tcPr>
            <w:tcW w:w="6662" w:type="dxa"/>
            <w:vAlign w:val="bottom"/>
          </w:tcPr>
          <w:p w14:paraId="3DBF96C2" w14:textId="77777777" w:rsidR="00DB3A89" w:rsidRDefault="00DB3A89" w:rsidP="007B1BA3"/>
        </w:tc>
      </w:tr>
      <w:tr w:rsidR="007B1BA3" w14:paraId="4C831C9A" w14:textId="77777777" w:rsidTr="009A187B">
        <w:trPr>
          <w:trHeight w:val="510"/>
        </w:trPr>
        <w:tc>
          <w:tcPr>
            <w:tcW w:w="5670" w:type="dxa"/>
            <w:vAlign w:val="bottom"/>
          </w:tcPr>
          <w:p w14:paraId="09D6F37B" w14:textId="69FA5FB4" w:rsidR="00DB3A89" w:rsidRDefault="004A4CF6" w:rsidP="007B1BA3">
            <w:r>
              <w:t>1</w:t>
            </w:r>
            <w:r w:rsidR="00266844">
              <w:t>8</w:t>
            </w:r>
            <w:r>
              <w:t>. 10. 2018</w:t>
            </w:r>
          </w:p>
        </w:tc>
        <w:tc>
          <w:tcPr>
            <w:tcW w:w="6662" w:type="dxa"/>
            <w:vAlign w:val="bottom"/>
          </w:tcPr>
          <w:p w14:paraId="16476890" w14:textId="77777777" w:rsidR="00DB3A89" w:rsidRDefault="00DB3A89" w:rsidP="007B1BA3"/>
        </w:tc>
      </w:tr>
    </w:tbl>
    <w:p w14:paraId="3AAB2B55" w14:textId="77777777" w:rsidR="00D71177" w:rsidRDefault="00D71177"/>
    <w:p w14:paraId="53AA2874" w14:textId="77777777" w:rsidR="00D71177" w:rsidRDefault="00D71177"/>
    <w:p w14:paraId="41DEDC68" w14:textId="77777777" w:rsidR="00D71177" w:rsidRDefault="00D71177"/>
    <w:p w14:paraId="1DBA5BB3" w14:textId="77777777" w:rsidR="00D71177" w:rsidRDefault="00D71177"/>
    <w:p w14:paraId="115C944F" w14:textId="77777777" w:rsidR="00D71177" w:rsidRDefault="00D71177"/>
    <w:p w14:paraId="27B2499B" w14:textId="77777777" w:rsidR="00D71177" w:rsidRDefault="00D71177"/>
    <w:p w14:paraId="7DBE8DE8" w14:textId="77777777" w:rsidR="00D71177" w:rsidRDefault="00D71177"/>
    <w:p w14:paraId="1256EBE1" w14:textId="77777777" w:rsidR="00D71177" w:rsidRDefault="00D71177"/>
    <w:p w14:paraId="2BA3CE1D" w14:textId="77777777" w:rsidR="00D71177" w:rsidRDefault="00D71177"/>
    <w:p w14:paraId="4626EAED" w14:textId="77777777" w:rsidR="00D71177" w:rsidRDefault="00D71177"/>
    <w:p w14:paraId="4D6305EA" w14:textId="5E0F6F5F" w:rsidR="005D3417" w:rsidRDefault="00D71177" w:rsidP="00D71177">
      <w:pPr>
        <w:ind w:left="6480" w:firstLine="720"/>
      </w:pPr>
      <w:r>
        <w:t xml:space="preserve">Schválil </w:t>
      </w:r>
      <w:r w:rsidR="005D3417">
        <w:br w:type="page"/>
      </w:r>
    </w:p>
    <w:p w14:paraId="1AA17489" w14:textId="5553E7C8" w:rsidR="005D3417" w:rsidRPr="005A2EAC" w:rsidRDefault="005D3417" w:rsidP="001B5E6C">
      <w:pPr>
        <w:pStyle w:val="neslovannadpis-bezodskoenstrnky"/>
      </w:pPr>
      <w:r w:rsidRPr="005A2EAC">
        <w:lastRenderedPageBreak/>
        <w:t>Historie revizí</w:t>
      </w:r>
    </w:p>
    <w:p w14:paraId="40727828" w14:textId="77777777" w:rsidR="005A2EAC" w:rsidRPr="009A187B" w:rsidRDefault="005A2EAC" w:rsidP="005A2EAC"/>
    <w:tbl>
      <w:tblPr>
        <w:tblStyle w:val="Tabulkasmkou4zvraznn5"/>
        <w:tblW w:w="0" w:type="auto"/>
        <w:tblLook w:val="0620" w:firstRow="1" w:lastRow="0" w:firstColumn="0" w:lastColumn="0" w:noHBand="1" w:noVBand="1"/>
      </w:tblPr>
      <w:tblGrid>
        <w:gridCol w:w="1068"/>
        <w:gridCol w:w="835"/>
        <w:gridCol w:w="1778"/>
        <w:gridCol w:w="5329"/>
      </w:tblGrid>
      <w:tr w:rsidR="005D3417" w14:paraId="187B7CFF" w14:textId="77777777" w:rsidTr="005D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" w:type="dxa"/>
          </w:tcPr>
          <w:p w14:paraId="0B19B1A0" w14:textId="55B29EF8" w:rsidR="005D3417" w:rsidRDefault="005D3417" w:rsidP="005D3417">
            <w:r>
              <w:t>Datum</w:t>
            </w:r>
          </w:p>
        </w:tc>
        <w:tc>
          <w:tcPr>
            <w:tcW w:w="835" w:type="dxa"/>
          </w:tcPr>
          <w:p w14:paraId="73BFED7C" w14:textId="4089704D" w:rsidR="005D3417" w:rsidRDefault="005D3417" w:rsidP="005D3417">
            <w:r>
              <w:t>Verze</w:t>
            </w:r>
          </w:p>
        </w:tc>
        <w:tc>
          <w:tcPr>
            <w:tcW w:w="1778" w:type="dxa"/>
          </w:tcPr>
          <w:p w14:paraId="2506AE40" w14:textId="73A61C80" w:rsidR="005D3417" w:rsidRDefault="005D3417" w:rsidP="005D3417">
            <w:r>
              <w:t>Autor</w:t>
            </w:r>
          </w:p>
        </w:tc>
        <w:tc>
          <w:tcPr>
            <w:tcW w:w="5329" w:type="dxa"/>
          </w:tcPr>
          <w:p w14:paraId="0C579F00" w14:textId="46A0553C" w:rsidR="005D3417" w:rsidRDefault="005D3417" w:rsidP="005D3417">
            <w:r>
              <w:t>Změna</w:t>
            </w:r>
          </w:p>
        </w:tc>
      </w:tr>
      <w:tr w:rsidR="005D3417" w14:paraId="4E59D8AE" w14:textId="77777777" w:rsidTr="005D3417">
        <w:trPr>
          <w:trHeight w:val="312"/>
        </w:trPr>
        <w:tc>
          <w:tcPr>
            <w:tcW w:w="1068" w:type="dxa"/>
          </w:tcPr>
          <w:p w14:paraId="54770CBD" w14:textId="1ADD59FC" w:rsidR="005D3417" w:rsidRDefault="0016575C" w:rsidP="005D3417">
            <w:r>
              <w:t>16.10.18</w:t>
            </w:r>
          </w:p>
        </w:tc>
        <w:tc>
          <w:tcPr>
            <w:tcW w:w="835" w:type="dxa"/>
          </w:tcPr>
          <w:p w14:paraId="7630A126" w14:textId="34249EBC" w:rsidR="005D3417" w:rsidRDefault="0016575C" w:rsidP="005D3417">
            <w:r>
              <w:t>1.0</w:t>
            </w:r>
          </w:p>
        </w:tc>
        <w:tc>
          <w:tcPr>
            <w:tcW w:w="1778" w:type="dxa"/>
          </w:tcPr>
          <w:p w14:paraId="42A31DA0" w14:textId="4DE2D5B8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6B44F7B" w14:textId="14A6F981" w:rsidR="005D3417" w:rsidRDefault="0016575C" w:rsidP="005D3417">
            <w:r>
              <w:t>Základní vytvoření vize projektu</w:t>
            </w:r>
          </w:p>
        </w:tc>
      </w:tr>
      <w:tr w:rsidR="005D3417" w14:paraId="74B4B090" w14:textId="77777777" w:rsidTr="005D3417">
        <w:trPr>
          <w:trHeight w:val="326"/>
        </w:trPr>
        <w:tc>
          <w:tcPr>
            <w:tcW w:w="1068" w:type="dxa"/>
          </w:tcPr>
          <w:p w14:paraId="67DA717C" w14:textId="0F244594" w:rsidR="005D3417" w:rsidRDefault="0016575C" w:rsidP="005D3417">
            <w:r>
              <w:t>18.10.18</w:t>
            </w:r>
          </w:p>
        </w:tc>
        <w:tc>
          <w:tcPr>
            <w:tcW w:w="835" w:type="dxa"/>
          </w:tcPr>
          <w:p w14:paraId="42409FED" w14:textId="5B320108" w:rsidR="005D3417" w:rsidRDefault="0016575C" w:rsidP="005D3417">
            <w:r>
              <w:t>1.1.0</w:t>
            </w:r>
          </w:p>
        </w:tc>
        <w:tc>
          <w:tcPr>
            <w:tcW w:w="1778" w:type="dxa"/>
          </w:tcPr>
          <w:p w14:paraId="444426EE" w14:textId="0312ACD6" w:rsidR="005D3417" w:rsidRDefault="0016575C" w:rsidP="005D3417">
            <w:r>
              <w:t>Matěj Bartoň</w:t>
            </w:r>
          </w:p>
        </w:tc>
        <w:tc>
          <w:tcPr>
            <w:tcW w:w="5329" w:type="dxa"/>
          </w:tcPr>
          <w:p w14:paraId="05965E84" w14:textId="6F47F283" w:rsidR="005D3417" w:rsidRDefault="0016575C" w:rsidP="005D3417">
            <w:r>
              <w:t>Přidána WBS, upravena SWOT analýza</w:t>
            </w:r>
          </w:p>
        </w:tc>
      </w:tr>
      <w:tr w:rsidR="005D3417" w14:paraId="569CBAAF" w14:textId="77777777" w:rsidTr="005D3417">
        <w:tc>
          <w:tcPr>
            <w:tcW w:w="1068" w:type="dxa"/>
          </w:tcPr>
          <w:p w14:paraId="52E67082" w14:textId="041602B1" w:rsidR="005D3417" w:rsidRDefault="007538CD" w:rsidP="005D3417">
            <w:r>
              <w:t>22.10.18</w:t>
            </w:r>
          </w:p>
        </w:tc>
        <w:tc>
          <w:tcPr>
            <w:tcW w:w="835" w:type="dxa"/>
          </w:tcPr>
          <w:p w14:paraId="6D771027" w14:textId="108469F2" w:rsidR="005D3417" w:rsidRDefault="007538CD" w:rsidP="005D3417">
            <w:r>
              <w:t>1.2.0</w:t>
            </w:r>
          </w:p>
        </w:tc>
        <w:tc>
          <w:tcPr>
            <w:tcW w:w="1778" w:type="dxa"/>
          </w:tcPr>
          <w:p w14:paraId="0BB39BB6" w14:textId="6988C38D" w:rsidR="005D3417" w:rsidRDefault="007538CD" w:rsidP="005D3417">
            <w:r>
              <w:t>Štěpán Bendl</w:t>
            </w:r>
          </w:p>
        </w:tc>
        <w:tc>
          <w:tcPr>
            <w:tcW w:w="5329" w:type="dxa"/>
          </w:tcPr>
          <w:p w14:paraId="04694C32" w14:textId="72D2FFC0" w:rsidR="005D3417" w:rsidRDefault="007538CD" w:rsidP="005D3417">
            <w:r>
              <w:t>Přidán harmonogram</w:t>
            </w:r>
            <w:bookmarkStart w:id="1" w:name="_GoBack"/>
            <w:bookmarkEnd w:id="1"/>
          </w:p>
        </w:tc>
      </w:tr>
    </w:tbl>
    <w:p w14:paraId="2D5E7828" w14:textId="45F55D02" w:rsidR="00A62657" w:rsidRPr="005A2EAC" w:rsidRDefault="00A62657" w:rsidP="00A62657">
      <w:pPr>
        <w:pStyle w:val="neslovannadpis-bezodskoenstrnky"/>
        <w:rPr>
          <w:lang w:val="cs-CZ"/>
        </w:rPr>
      </w:pPr>
      <w:r w:rsidRPr="005A2EAC">
        <w:rPr>
          <w:lang w:val="cs-CZ"/>
        </w:rPr>
        <w:t>Definice pojmů a zkratek</w:t>
      </w:r>
    </w:p>
    <w:p w14:paraId="1758CD03" w14:textId="77777777" w:rsidR="005A2EAC" w:rsidRDefault="005A2EAC" w:rsidP="005A2EAC"/>
    <w:tbl>
      <w:tblPr>
        <w:tblStyle w:val="Tabulkasmkou4zvraznn5"/>
        <w:tblW w:w="9003" w:type="dxa"/>
        <w:tblLook w:val="0620" w:firstRow="1" w:lastRow="0" w:firstColumn="0" w:lastColumn="0" w:noHBand="1" w:noVBand="1"/>
      </w:tblPr>
      <w:tblGrid>
        <w:gridCol w:w="2178"/>
        <w:gridCol w:w="6825"/>
      </w:tblGrid>
      <w:tr w:rsidR="00A62657" w14:paraId="1CE75E0D" w14:textId="77777777" w:rsidTr="00A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2178" w:type="dxa"/>
          </w:tcPr>
          <w:p w14:paraId="0DD7902A" w14:textId="7D853367" w:rsidR="00A62657" w:rsidRDefault="00A62657" w:rsidP="00CD0F07">
            <w:r>
              <w:t>Pojem/Zkratka</w:t>
            </w:r>
          </w:p>
        </w:tc>
        <w:tc>
          <w:tcPr>
            <w:tcW w:w="6825" w:type="dxa"/>
          </w:tcPr>
          <w:p w14:paraId="52CCFBDE" w14:textId="1E825FAF" w:rsidR="00A62657" w:rsidRDefault="00A62657" w:rsidP="00CD0F07">
            <w:r>
              <w:t>Význam</w:t>
            </w:r>
          </w:p>
        </w:tc>
      </w:tr>
      <w:tr w:rsidR="00A62657" w14:paraId="413113D5" w14:textId="77777777" w:rsidTr="00A62657">
        <w:trPr>
          <w:trHeight w:val="332"/>
        </w:trPr>
        <w:tc>
          <w:tcPr>
            <w:tcW w:w="2178" w:type="dxa"/>
          </w:tcPr>
          <w:p w14:paraId="730FC980" w14:textId="61899BFB" w:rsidR="00A62657" w:rsidRDefault="004A4CF6" w:rsidP="00CD0F07">
            <w:r>
              <w:t>Škola</w:t>
            </w:r>
          </w:p>
        </w:tc>
        <w:tc>
          <w:tcPr>
            <w:tcW w:w="6825" w:type="dxa"/>
          </w:tcPr>
          <w:p w14:paraId="2857890A" w14:textId="433FCE2F" w:rsidR="00A62657" w:rsidRDefault="004A4CF6" w:rsidP="00CD0F07">
            <w:r>
              <w:t>označuje klienta</w:t>
            </w:r>
          </w:p>
        </w:tc>
      </w:tr>
      <w:tr w:rsidR="00A62657" w14:paraId="10BAEA63" w14:textId="77777777" w:rsidTr="00A62657">
        <w:trPr>
          <w:trHeight w:val="345"/>
        </w:trPr>
        <w:tc>
          <w:tcPr>
            <w:tcW w:w="2178" w:type="dxa"/>
          </w:tcPr>
          <w:p w14:paraId="12D2ABFF" w14:textId="4A5179BE" w:rsidR="00A62657" w:rsidRDefault="0016575C" w:rsidP="00CD0F07">
            <w:r>
              <w:t>MČ</w:t>
            </w:r>
          </w:p>
        </w:tc>
        <w:tc>
          <w:tcPr>
            <w:tcW w:w="6825" w:type="dxa"/>
          </w:tcPr>
          <w:p w14:paraId="53196816" w14:textId="3A8A5EB0" w:rsidR="00A62657" w:rsidRDefault="0016575C" w:rsidP="00CD0F07">
            <w:r>
              <w:t>Městská část</w:t>
            </w:r>
            <w:r w:rsidR="00266844">
              <w:t xml:space="preserve"> Praha 6</w:t>
            </w:r>
          </w:p>
        </w:tc>
      </w:tr>
      <w:tr w:rsidR="00A62657" w14:paraId="48BEF364" w14:textId="77777777" w:rsidTr="00A62657">
        <w:trPr>
          <w:trHeight w:val="251"/>
        </w:trPr>
        <w:tc>
          <w:tcPr>
            <w:tcW w:w="2178" w:type="dxa"/>
          </w:tcPr>
          <w:p w14:paraId="6DBE9BFF" w14:textId="07D31154" w:rsidR="00A62657" w:rsidRDefault="00665568" w:rsidP="00CD0F07">
            <w:r>
              <w:t>ČVUT</w:t>
            </w:r>
          </w:p>
        </w:tc>
        <w:tc>
          <w:tcPr>
            <w:tcW w:w="6825" w:type="dxa"/>
          </w:tcPr>
          <w:p w14:paraId="6ADD597D" w14:textId="72B0BB5D" w:rsidR="00A62657" w:rsidRDefault="00665568" w:rsidP="00CD0F07">
            <w:r>
              <w:t>České vysoké učení technické v Praze</w:t>
            </w:r>
          </w:p>
        </w:tc>
      </w:tr>
    </w:tbl>
    <w:p w14:paraId="1E32619D" w14:textId="77777777" w:rsidR="00A62657" w:rsidRPr="00665568" w:rsidRDefault="00A62657" w:rsidP="00A62657">
      <w:pPr>
        <w:pStyle w:val="neslovannadpis-bezodskoenstrnky"/>
        <w:rPr>
          <w:lang w:val="cs-CZ"/>
        </w:rPr>
      </w:pPr>
    </w:p>
    <w:p w14:paraId="0A7445CB" w14:textId="77777777" w:rsidR="00D71177" w:rsidRDefault="00D71177" w:rsidP="005D3417"/>
    <w:p w14:paraId="29A6250F" w14:textId="1F201A7E" w:rsidR="00D71177" w:rsidRDefault="00D71177" w:rsidP="004A4CF6">
      <w:pPr>
        <w:pStyle w:val="neslovannadpis-bezodskoenstrnky"/>
        <w:rPr>
          <w:lang w:val="cs-CZ"/>
        </w:rPr>
      </w:pPr>
      <w:r w:rsidRPr="004A4CF6">
        <w:rPr>
          <w:lang w:val="cs-CZ"/>
        </w:rPr>
        <w:t>Přílohy</w:t>
      </w:r>
    </w:p>
    <w:p w14:paraId="10BAE58F" w14:textId="287CB44C" w:rsidR="00266844" w:rsidRDefault="00266844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WBS</w:t>
      </w:r>
    </w:p>
    <w:p w14:paraId="2DA5248C" w14:textId="78CF49A6" w:rsidR="001F34E0" w:rsidRDefault="00FB584C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Plánek učebny</w:t>
      </w:r>
    </w:p>
    <w:p w14:paraId="434970F9" w14:textId="78BD227D" w:rsidR="0066266B" w:rsidRDefault="0066266B" w:rsidP="00CD0F07">
      <w:pPr>
        <w:pStyle w:val="Odstavecseseznamem"/>
        <w:numPr>
          <w:ilvl w:val="0"/>
          <w:numId w:val="10"/>
        </w:numPr>
        <w:rPr>
          <w:b/>
        </w:rPr>
      </w:pPr>
      <w:r>
        <w:rPr>
          <w:b/>
        </w:rPr>
        <w:t>Ganttův diagram</w:t>
      </w:r>
    </w:p>
    <w:p w14:paraId="570B6B96" w14:textId="721FAED4" w:rsidR="00CD0F07" w:rsidRPr="001F34E0" w:rsidRDefault="001F34E0" w:rsidP="001F34E0">
      <w:pPr>
        <w:rPr>
          <w:b/>
        </w:rPr>
      </w:pPr>
      <w:r>
        <w:rPr>
          <w:b/>
        </w:rPr>
        <w:br w:type="page"/>
      </w: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7913C" w14:textId="7DF6B06B" w:rsidR="005D3417" w:rsidRPr="00AE480E" w:rsidRDefault="005D3417" w:rsidP="007B1BA3">
          <w:pPr>
            <w:pStyle w:val="Nadpisobsahu"/>
            <w:rPr>
              <w:color w:val="auto"/>
            </w:rPr>
          </w:pPr>
          <w:r w:rsidRPr="00F639C0">
            <w:rPr>
              <w:color w:val="auto"/>
              <w:lang w:val="cs-CZ"/>
            </w:rPr>
            <w:t>Obsah</w:t>
          </w:r>
        </w:p>
        <w:p w14:paraId="2CAEB191" w14:textId="75DEF7CD" w:rsidR="00D12B43" w:rsidRDefault="005D3417">
          <w:pPr>
            <w:pStyle w:val="Obsah1"/>
            <w:rPr>
              <w:b w:val="0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69867" w:history="1">
            <w:r w:rsidR="00D12B43" w:rsidRPr="00AE74D6">
              <w:rPr>
                <w:rStyle w:val="Hypertextovodkaz"/>
              </w:rPr>
              <w:t>1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Popis problému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_Toc527669867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44DEE0C4" w14:textId="30CF0073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68" w:history="1">
            <w:r w:rsidR="00D12B43" w:rsidRPr="00AE74D6">
              <w:rPr>
                <w:rStyle w:val="Hypertextovodkaz"/>
              </w:rPr>
              <w:t>1.1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Anotace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_Toc527669868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356197EB" w14:textId="4A762937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69" w:history="1">
            <w:r w:rsidR="00D12B43" w:rsidRPr="00AE74D6">
              <w:rPr>
                <w:rStyle w:val="Hypertextovodkaz"/>
              </w:rPr>
              <w:t>1.2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Cíle projektu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_Toc527669869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7C0DEE9B" w14:textId="060807C6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70" w:history="1">
            <w:r w:rsidR="00D12B43" w:rsidRPr="00AE74D6">
              <w:rPr>
                <w:rStyle w:val="Hypertextovodkaz"/>
              </w:rPr>
              <w:t>1.3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Současný stav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_Toc527669870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3D87A127" w14:textId="3EBAC2AD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71" w:history="1">
            <w:r w:rsidR="00D12B43" w:rsidRPr="00AE74D6">
              <w:rPr>
                <w:rStyle w:val="Hypertextovodkaz"/>
              </w:rPr>
              <w:t>1.4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Budoucí stav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_Toc527669871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173E1DED" w14:textId="5D9E7FB8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72" w:history="1">
            <w:r w:rsidR="00D12B43" w:rsidRPr="00AE74D6">
              <w:rPr>
                <w:rStyle w:val="Hypertextovodkaz"/>
              </w:rPr>
              <w:t>1.5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Kritéria úspěchu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_Toc527669872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4</w:t>
            </w:r>
            <w:r w:rsidR="00D12B43">
              <w:rPr>
                <w:webHidden/>
              </w:rPr>
              <w:fldChar w:fldCharType="end"/>
            </w:r>
          </w:hyperlink>
        </w:p>
        <w:p w14:paraId="450ECEE2" w14:textId="5AB25316" w:rsidR="00D12B43" w:rsidRDefault="003E0178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73" w:history="1">
            <w:r w:rsidR="00D12B43" w:rsidRPr="00AE74D6">
              <w:rPr>
                <w:rStyle w:val="Hypertextovodkaz"/>
              </w:rPr>
              <w:t>2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Zdůvodnění projektu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_Toc527669873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5</w:t>
            </w:r>
            <w:r w:rsidR="00D12B43">
              <w:rPr>
                <w:webHidden/>
              </w:rPr>
              <w:fldChar w:fldCharType="end"/>
            </w:r>
          </w:hyperlink>
        </w:p>
        <w:p w14:paraId="6423A05F" w14:textId="0C674B29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74" w:history="1">
            <w:r w:rsidR="00D12B43" w:rsidRPr="00AE74D6">
              <w:rPr>
                <w:rStyle w:val="Hypertextovodkaz"/>
              </w:rPr>
              <w:t>2.1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SWOT analýza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_Toc527669874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5</w:t>
            </w:r>
            <w:r w:rsidR="00D12B43">
              <w:rPr>
                <w:webHidden/>
              </w:rPr>
              <w:fldChar w:fldCharType="end"/>
            </w:r>
          </w:hyperlink>
        </w:p>
        <w:p w14:paraId="45CC4869" w14:textId="33CA47C0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5" w:history="1">
            <w:r w:rsidR="00D12B43" w:rsidRPr="00AE74D6">
              <w:rPr>
                <w:rStyle w:val="Hypertextovodkaz"/>
                <w:noProof/>
              </w:rPr>
              <w:t>2.1.1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Silné stránky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_Toc527669875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5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4902AD33" w14:textId="356AFBF6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6" w:history="1">
            <w:r w:rsidR="00D12B43" w:rsidRPr="00AE74D6">
              <w:rPr>
                <w:rStyle w:val="Hypertextovodkaz"/>
                <w:noProof/>
              </w:rPr>
              <w:t>2.1.2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Slabé stránky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_Toc527669876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5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06BB5B31" w14:textId="09948B3D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7" w:history="1">
            <w:r w:rsidR="00D12B43" w:rsidRPr="00AE74D6">
              <w:rPr>
                <w:rStyle w:val="Hypertextovodkaz"/>
                <w:noProof/>
              </w:rPr>
              <w:t>2.1.3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Příležitosti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_Toc527669877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5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5CA61C39" w14:textId="310CE093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78" w:history="1">
            <w:r w:rsidR="00D12B43" w:rsidRPr="00AE74D6">
              <w:rPr>
                <w:rStyle w:val="Hypertextovodkaz"/>
                <w:noProof/>
              </w:rPr>
              <w:t>2.1.4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Hrozby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_Toc527669878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5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6B95A41A" w14:textId="22A8295A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80" w:history="1">
            <w:r w:rsidR="00D12B43" w:rsidRPr="00AE74D6">
              <w:rPr>
                <w:rStyle w:val="Hypertextovodkaz"/>
              </w:rPr>
              <w:t>2.2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Přínosy projektu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_Toc527669880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5</w:t>
            </w:r>
            <w:r w:rsidR="00D12B43">
              <w:rPr>
                <w:webHidden/>
              </w:rPr>
              <w:fldChar w:fldCharType="end"/>
            </w:r>
          </w:hyperlink>
        </w:p>
        <w:p w14:paraId="66C55AC6" w14:textId="39A9B54F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81" w:history="1">
            <w:r w:rsidR="00D12B43" w:rsidRPr="00AE74D6">
              <w:rPr>
                <w:rStyle w:val="Hypertextovodkaz"/>
              </w:rPr>
              <w:t>2.3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Konkrétní výstupy projektu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_Toc527669881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5</w:t>
            </w:r>
            <w:r w:rsidR="00D12B43">
              <w:rPr>
                <w:webHidden/>
              </w:rPr>
              <w:fldChar w:fldCharType="end"/>
            </w:r>
          </w:hyperlink>
        </w:p>
        <w:p w14:paraId="3C385C56" w14:textId="09DFC7EB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82" w:history="1">
            <w:r w:rsidR="00D12B43" w:rsidRPr="00AE74D6">
              <w:rPr>
                <w:rStyle w:val="Hypertextovodkaz"/>
              </w:rPr>
              <w:t>2.4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Proveditelnost projektu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_Toc527669882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5</w:t>
            </w:r>
            <w:r w:rsidR="00D12B43">
              <w:rPr>
                <w:webHidden/>
              </w:rPr>
              <w:fldChar w:fldCharType="end"/>
            </w:r>
          </w:hyperlink>
        </w:p>
        <w:p w14:paraId="593B1320" w14:textId="2F772231" w:rsidR="00D12B43" w:rsidRDefault="003E0178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83" w:history="1">
            <w:r w:rsidR="00D12B43" w:rsidRPr="00AE74D6">
              <w:rPr>
                <w:rStyle w:val="Hypertextovodkaz"/>
              </w:rPr>
              <w:t>3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Zadání a rizika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_Toc527669883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6</w:t>
            </w:r>
            <w:r w:rsidR="00D12B43">
              <w:rPr>
                <w:webHidden/>
              </w:rPr>
              <w:fldChar w:fldCharType="end"/>
            </w:r>
          </w:hyperlink>
        </w:p>
        <w:p w14:paraId="4A59A231" w14:textId="7DBFD504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84" w:history="1">
            <w:r w:rsidR="00D12B43" w:rsidRPr="00AE74D6">
              <w:rPr>
                <w:rStyle w:val="Hypertextovodkaz"/>
              </w:rPr>
              <w:t>3.1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WBS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_Toc527669884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6</w:t>
            </w:r>
            <w:r w:rsidR="00D12B43">
              <w:rPr>
                <w:webHidden/>
              </w:rPr>
              <w:fldChar w:fldCharType="end"/>
            </w:r>
          </w:hyperlink>
        </w:p>
        <w:p w14:paraId="6BB01D65" w14:textId="1A9F09AF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6" w:history="1">
            <w:r w:rsidR="00D12B43" w:rsidRPr="00AE74D6">
              <w:rPr>
                <w:rStyle w:val="Hypertextovodkaz"/>
                <w:noProof/>
              </w:rPr>
              <w:t>3.1.1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Příprava místnosti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_Toc527669886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6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5E64A599" w14:textId="246EF99F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7" w:history="1">
            <w:r w:rsidR="00D12B43" w:rsidRPr="00AE74D6">
              <w:rPr>
                <w:rStyle w:val="Hypertextovodkaz"/>
                <w:noProof/>
              </w:rPr>
              <w:t>3.1.2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Vybavení místnosti počítači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_Toc527669887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7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5631CCCD" w14:textId="330BF51B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88" w:history="1">
            <w:r w:rsidR="00D12B43" w:rsidRPr="00AE74D6">
              <w:rPr>
                <w:rStyle w:val="Hypertextovodkaz"/>
                <w:noProof/>
              </w:rPr>
              <w:t>3.1.3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Přístup do učebny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_Toc527669888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7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4F8AB5BB" w14:textId="7EF66EA5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89" w:history="1">
            <w:r w:rsidR="00D12B43" w:rsidRPr="00AE74D6">
              <w:rPr>
                <w:rStyle w:val="Hypertextovodkaz"/>
              </w:rPr>
              <w:t>3.2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Předpoklady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_Toc527669889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8</w:t>
            </w:r>
            <w:r w:rsidR="00D12B43">
              <w:rPr>
                <w:webHidden/>
              </w:rPr>
              <w:fldChar w:fldCharType="end"/>
            </w:r>
          </w:hyperlink>
        </w:p>
        <w:p w14:paraId="176A97EF" w14:textId="2EAF535C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90" w:history="1">
            <w:r w:rsidR="00D12B43" w:rsidRPr="00AE74D6">
              <w:rPr>
                <w:rStyle w:val="Hypertextovodkaz"/>
              </w:rPr>
              <w:t>3.3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Omezení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_Toc527669890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8</w:t>
            </w:r>
            <w:r w:rsidR="00D12B43">
              <w:rPr>
                <w:webHidden/>
              </w:rPr>
              <w:fldChar w:fldCharType="end"/>
            </w:r>
          </w:hyperlink>
        </w:p>
        <w:p w14:paraId="6F536CDC" w14:textId="71AB11A7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91" w:history="1">
            <w:r w:rsidR="00D12B43" w:rsidRPr="00AE74D6">
              <w:rPr>
                <w:rStyle w:val="Hypertextovodkaz"/>
              </w:rPr>
              <w:t>3.4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Otevřené body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_Toc527669891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8</w:t>
            </w:r>
            <w:r w:rsidR="00D12B43">
              <w:rPr>
                <w:webHidden/>
              </w:rPr>
              <w:fldChar w:fldCharType="end"/>
            </w:r>
          </w:hyperlink>
        </w:p>
        <w:p w14:paraId="6E84273C" w14:textId="51A72D0B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2" w:history="1">
            <w:r w:rsidR="00D12B43" w:rsidRPr="00AE74D6">
              <w:rPr>
                <w:rStyle w:val="Hypertextovodkaz"/>
                <w:noProof/>
              </w:rPr>
              <w:t>3.4.1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Modernizace školní sítě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_Toc527669892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8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5EE2179D" w14:textId="202DECCD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3" w:history="1">
            <w:r w:rsidR="00D12B43" w:rsidRPr="00AE74D6">
              <w:rPr>
                <w:rStyle w:val="Hypertextovodkaz"/>
                <w:noProof/>
              </w:rPr>
              <w:t>3.4.2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Zabezpečení sítě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_Toc527669893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8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22B0D4C1" w14:textId="2F020ECF" w:rsidR="00D12B43" w:rsidRDefault="003E0178">
          <w:pPr>
            <w:pStyle w:val="Obsah3"/>
            <w:tabs>
              <w:tab w:val="left" w:pos="1200"/>
              <w:tab w:val="right" w:leader="dot" w:pos="9010"/>
            </w:tabs>
            <w:rPr>
              <w:noProof/>
              <w:lang w:eastAsia="cs-CZ"/>
            </w:rPr>
          </w:pPr>
          <w:hyperlink w:anchor="_Toc527669894" w:history="1">
            <w:r w:rsidR="00D12B43" w:rsidRPr="00AE74D6">
              <w:rPr>
                <w:rStyle w:val="Hypertextovodkaz"/>
                <w:noProof/>
              </w:rPr>
              <w:t>3.4.3</w:t>
            </w:r>
            <w:r w:rsidR="00D12B43">
              <w:rPr>
                <w:noProof/>
                <w:lang w:eastAsia="cs-CZ"/>
              </w:rPr>
              <w:tab/>
            </w:r>
            <w:r w:rsidR="00D12B43" w:rsidRPr="00AE74D6">
              <w:rPr>
                <w:rStyle w:val="Hypertextovodkaz"/>
                <w:noProof/>
              </w:rPr>
              <w:t>Adobe Creative Cloud</w:t>
            </w:r>
            <w:r w:rsidR="00D12B43">
              <w:rPr>
                <w:noProof/>
                <w:webHidden/>
              </w:rPr>
              <w:tab/>
            </w:r>
            <w:r w:rsidR="00D12B43">
              <w:rPr>
                <w:noProof/>
                <w:webHidden/>
              </w:rPr>
              <w:fldChar w:fldCharType="begin"/>
            </w:r>
            <w:r w:rsidR="00D12B43">
              <w:rPr>
                <w:noProof/>
                <w:webHidden/>
              </w:rPr>
              <w:instrText xml:space="preserve"> PAGEREF _Toc527669894 \h </w:instrText>
            </w:r>
            <w:r w:rsidR="00D12B43">
              <w:rPr>
                <w:noProof/>
                <w:webHidden/>
              </w:rPr>
            </w:r>
            <w:r w:rsidR="00D12B43">
              <w:rPr>
                <w:noProof/>
                <w:webHidden/>
              </w:rPr>
              <w:fldChar w:fldCharType="separate"/>
            </w:r>
            <w:r w:rsidR="00D12B43">
              <w:rPr>
                <w:noProof/>
                <w:webHidden/>
              </w:rPr>
              <w:t>8</w:t>
            </w:r>
            <w:r w:rsidR="00D12B43">
              <w:rPr>
                <w:noProof/>
                <w:webHidden/>
              </w:rPr>
              <w:fldChar w:fldCharType="end"/>
            </w:r>
          </w:hyperlink>
        </w:p>
        <w:p w14:paraId="74DEA71C" w14:textId="3B7BA22E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95" w:history="1">
            <w:r w:rsidR="00D12B43" w:rsidRPr="00AE74D6">
              <w:rPr>
                <w:rStyle w:val="Hypertextovodkaz"/>
              </w:rPr>
              <w:t>3.5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Rizika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_Toc527669895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9</w:t>
            </w:r>
            <w:r w:rsidR="00D12B43">
              <w:rPr>
                <w:webHidden/>
              </w:rPr>
              <w:fldChar w:fldCharType="end"/>
            </w:r>
          </w:hyperlink>
        </w:p>
        <w:p w14:paraId="1CBDC374" w14:textId="3233BDF0" w:rsidR="00D12B43" w:rsidRDefault="003E0178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896" w:history="1">
            <w:r w:rsidR="00D12B43" w:rsidRPr="00AE74D6">
              <w:rPr>
                <w:rStyle w:val="Hypertextovodkaz"/>
              </w:rPr>
              <w:t>4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Harmonogram (bude doplněno později)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_Toc527669896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10</w:t>
            </w:r>
            <w:r w:rsidR="00D12B43">
              <w:rPr>
                <w:webHidden/>
              </w:rPr>
              <w:fldChar w:fldCharType="end"/>
            </w:r>
          </w:hyperlink>
        </w:p>
        <w:p w14:paraId="36FFEA5F" w14:textId="118360F4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97" w:history="1">
            <w:r w:rsidR="00D12B43" w:rsidRPr="00AE74D6">
              <w:rPr>
                <w:rStyle w:val="Hypertextovodkaz"/>
              </w:rPr>
              <w:t>4.1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Předpokládané zahájení a konec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_Toc527669897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10</w:t>
            </w:r>
            <w:r w:rsidR="00D12B43">
              <w:rPr>
                <w:webHidden/>
              </w:rPr>
              <w:fldChar w:fldCharType="end"/>
            </w:r>
          </w:hyperlink>
        </w:p>
        <w:p w14:paraId="12CEFEF4" w14:textId="3EB70248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98" w:history="1">
            <w:r w:rsidR="00D12B43" w:rsidRPr="00AE74D6">
              <w:rPr>
                <w:rStyle w:val="Hypertextovodkaz"/>
              </w:rPr>
              <w:t>4.2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Milníky / odhady trvání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_Toc527669898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10</w:t>
            </w:r>
            <w:r w:rsidR="00D12B43">
              <w:rPr>
                <w:webHidden/>
              </w:rPr>
              <w:fldChar w:fldCharType="end"/>
            </w:r>
          </w:hyperlink>
        </w:p>
        <w:p w14:paraId="2A179236" w14:textId="0E110160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899" w:history="1">
            <w:r w:rsidR="00D12B43" w:rsidRPr="00AE74D6">
              <w:rPr>
                <w:rStyle w:val="Hypertextovodkaz"/>
              </w:rPr>
              <w:t>4.3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Harmonogram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_Toc527669899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10</w:t>
            </w:r>
            <w:r w:rsidR="00D12B43">
              <w:rPr>
                <w:webHidden/>
              </w:rPr>
              <w:fldChar w:fldCharType="end"/>
            </w:r>
          </w:hyperlink>
        </w:p>
        <w:p w14:paraId="6550E49A" w14:textId="27458C4A" w:rsidR="00D12B43" w:rsidRDefault="003E0178">
          <w:pPr>
            <w:pStyle w:val="Obsah1"/>
            <w:rPr>
              <w:b w:val="0"/>
              <w:sz w:val="22"/>
              <w:szCs w:val="22"/>
              <w:lang w:eastAsia="cs-CZ"/>
            </w:rPr>
          </w:pPr>
          <w:hyperlink w:anchor="_Toc527669900" w:history="1">
            <w:r w:rsidR="00D12B43" w:rsidRPr="00AE74D6">
              <w:rPr>
                <w:rStyle w:val="Hypertextovodkaz"/>
              </w:rPr>
              <w:t>5</w:t>
            </w:r>
            <w:r w:rsidR="00D12B43">
              <w:rPr>
                <w:b w:val="0"/>
                <w:sz w:val="22"/>
                <w:szCs w:val="22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Finance (bude doplněno později)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_Toc527669900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11</w:t>
            </w:r>
            <w:r w:rsidR="00D12B43">
              <w:rPr>
                <w:webHidden/>
              </w:rPr>
              <w:fldChar w:fldCharType="end"/>
            </w:r>
          </w:hyperlink>
        </w:p>
        <w:p w14:paraId="6B5ED09E" w14:textId="6B5C651C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901" w:history="1">
            <w:r w:rsidR="00D12B43" w:rsidRPr="00AE74D6">
              <w:rPr>
                <w:rStyle w:val="Hypertextovodkaz"/>
              </w:rPr>
              <w:t>5.1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Mzdové náklady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_Toc527669901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11</w:t>
            </w:r>
            <w:r w:rsidR="00D12B43">
              <w:rPr>
                <w:webHidden/>
              </w:rPr>
              <w:fldChar w:fldCharType="end"/>
            </w:r>
          </w:hyperlink>
        </w:p>
        <w:p w14:paraId="2F763416" w14:textId="18CA4AC8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902" w:history="1">
            <w:r w:rsidR="00D12B43" w:rsidRPr="00AE74D6">
              <w:rPr>
                <w:rStyle w:val="Hypertextovodkaz"/>
              </w:rPr>
              <w:t>5.2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Vybavení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_Toc527669902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11</w:t>
            </w:r>
            <w:r w:rsidR="00D12B43">
              <w:rPr>
                <w:webHidden/>
              </w:rPr>
              <w:fldChar w:fldCharType="end"/>
            </w:r>
          </w:hyperlink>
        </w:p>
        <w:p w14:paraId="64B8FF0A" w14:textId="6E186C67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903" w:history="1">
            <w:r w:rsidR="00D12B43" w:rsidRPr="00AE74D6">
              <w:rPr>
                <w:rStyle w:val="Hypertextovodkaz"/>
              </w:rPr>
              <w:t>5.3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Zisk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_Toc527669903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11</w:t>
            </w:r>
            <w:r w:rsidR="00D12B43">
              <w:rPr>
                <w:webHidden/>
              </w:rPr>
              <w:fldChar w:fldCharType="end"/>
            </w:r>
          </w:hyperlink>
        </w:p>
        <w:p w14:paraId="281D14AD" w14:textId="61EB076B" w:rsidR="00D12B43" w:rsidRDefault="003E0178">
          <w:pPr>
            <w:pStyle w:val="Obsah2"/>
            <w:rPr>
              <w:b w:val="0"/>
              <w:i w:val="0"/>
              <w:lang w:eastAsia="cs-CZ"/>
            </w:rPr>
          </w:pPr>
          <w:hyperlink w:anchor="_Toc527669904" w:history="1">
            <w:r w:rsidR="00D12B43" w:rsidRPr="00AE74D6">
              <w:rPr>
                <w:rStyle w:val="Hypertextovodkaz"/>
              </w:rPr>
              <w:t>5.4</w:t>
            </w:r>
            <w:r w:rsidR="00D12B43">
              <w:rPr>
                <w:b w:val="0"/>
                <w:i w:val="0"/>
                <w:lang w:eastAsia="cs-CZ"/>
              </w:rPr>
              <w:tab/>
            </w:r>
            <w:r w:rsidR="00D12B43" w:rsidRPr="00AE74D6">
              <w:rPr>
                <w:rStyle w:val="Hypertextovodkaz"/>
              </w:rPr>
              <w:t>Údržba</w:t>
            </w:r>
            <w:r w:rsidR="00D12B43">
              <w:rPr>
                <w:webHidden/>
              </w:rPr>
              <w:tab/>
            </w:r>
            <w:r w:rsidR="00D12B43">
              <w:rPr>
                <w:webHidden/>
              </w:rPr>
              <w:fldChar w:fldCharType="begin"/>
            </w:r>
            <w:r w:rsidR="00D12B43">
              <w:rPr>
                <w:webHidden/>
              </w:rPr>
              <w:instrText xml:space="preserve"> PAGEREF _Toc527669904 \h </w:instrText>
            </w:r>
            <w:r w:rsidR="00D12B43">
              <w:rPr>
                <w:webHidden/>
              </w:rPr>
            </w:r>
            <w:r w:rsidR="00D12B43">
              <w:rPr>
                <w:webHidden/>
              </w:rPr>
              <w:fldChar w:fldCharType="separate"/>
            </w:r>
            <w:r w:rsidR="00D12B43">
              <w:rPr>
                <w:webHidden/>
              </w:rPr>
              <w:t>11</w:t>
            </w:r>
            <w:r w:rsidR="00D12B43">
              <w:rPr>
                <w:webHidden/>
              </w:rPr>
              <w:fldChar w:fldCharType="end"/>
            </w:r>
          </w:hyperlink>
        </w:p>
        <w:p w14:paraId="0D0B7461" w14:textId="2FE8162B" w:rsidR="005D3417" w:rsidRDefault="005D3417">
          <w:r>
            <w:rPr>
              <w:b/>
              <w:bCs/>
              <w:noProof/>
            </w:rPr>
            <w:fldChar w:fldCharType="end"/>
          </w:r>
        </w:p>
      </w:sdtContent>
    </w:sdt>
    <w:p w14:paraId="7164A50D" w14:textId="77777777" w:rsidR="00634835" w:rsidRDefault="006348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8E90E9" w14:textId="092D42A7" w:rsidR="00AE480E" w:rsidRPr="00CD0F07" w:rsidRDefault="00D71177" w:rsidP="00CD0F07">
      <w:pPr>
        <w:pStyle w:val="Nadpis1"/>
        <w:spacing w:after="240"/>
      </w:pPr>
      <w:bookmarkStart w:id="2" w:name="_Toc527669867"/>
      <w:r w:rsidRPr="00CD0F07">
        <w:lastRenderedPageBreak/>
        <w:t>Popis</w:t>
      </w:r>
      <w:r w:rsidR="00CE5BD3" w:rsidRPr="00CD0F07">
        <w:t xml:space="preserve"> p</w:t>
      </w:r>
      <w:r w:rsidR="00A92D36" w:rsidRPr="00CD0F07">
        <w:t>roblém</w:t>
      </w:r>
      <w:r w:rsidR="00CE5BD3" w:rsidRPr="00CD0F07">
        <w:t>u</w:t>
      </w:r>
      <w:bookmarkEnd w:id="2"/>
    </w:p>
    <w:p w14:paraId="7A717DFB" w14:textId="4FC89B7A" w:rsidR="00A92D36" w:rsidRPr="00AE480E" w:rsidRDefault="00CD0F07" w:rsidP="00A92D36">
      <w:pPr>
        <w:pStyle w:val="Nadpis2"/>
      </w:pPr>
      <w:bookmarkStart w:id="3" w:name="_Toc527669868"/>
      <w:r>
        <w:t>Anotace</w:t>
      </w:r>
      <w:bookmarkEnd w:id="3"/>
    </w:p>
    <w:p w14:paraId="7A745280" w14:textId="1B70CE95" w:rsidR="00AE480E" w:rsidRPr="009A187B" w:rsidRDefault="004A4CF6" w:rsidP="004A4CF6">
      <w:pPr>
        <w:spacing w:after="240"/>
      </w:pPr>
      <w:r>
        <w:t>Tento pilotní p</w:t>
      </w:r>
      <w:r w:rsidR="009A187B">
        <w:t xml:space="preserve">rojekt řeší výstavbu nové </w:t>
      </w:r>
      <w:r>
        <w:t>počítačové učebny na Škole.</w:t>
      </w:r>
    </w:p>
    <w:p w14:paraId="6AFD8218" w14:textId="1F313D1A" w:rsidR="00D71177" w:rsidRPr="00AE480E" w:rsidRDefault="00D71177" w:rsidP="00D71177">
      <w:pPr>
        <w:pStyle w:val="Nadpis2"/>
      </w:pPr>
      <w:bookmarkStart w:id="4" w:name="_Toc527669869"/>
      <w:r w:rsidRPr="00AE480E">
        <w:t>Cíle projektu</w:t>
      </w:r>
      <w:bookmarkEnd w:id="4"/>
    </w:p>
    <w:p w14:paraId="2C1EA6DD" w14:textId="53C44D3C" w:rsidR="00AE480E" w:rsidRPr="00715632" w:rsidRDefault="004A4CF6" w:rsidP="00266844">
      <w:pPr>
        <w:spacing w:after="240"/>
      </w:pPr>
      <w:r>
        <w:t xml:space="preserve">Cílem projektu je vybudovat novou počítačovou učebnu ve Škole, která bude sloužit nejen studentům Školy, ale i občanům městské části. </w:t>
      </w:r>
      <w:r w:rsidR="00715632">
        <w:t>Místnost bude sloužit k rozšiřování znalostí v oboru informačních technologií (např. programování, tvorba videí atd.). Projekt bude realizován jako pilotní projekt ve spolupráci s ČVUT.</w:t>
      </w:r>
    </w:p>
    <w:p w14:paraId="6974B326" w14:textId="1B984350" w:rsidR="00D71177" w:rsidRPr="00AE480E" w:rsidRDefault="00D71177" w:rsidP="00D71177">
      <w:pPr>
        <w:pStyle w:val="Nadpis2"/>
      </w:pPr>
      <w:bookmarkStart w:id="5" w:name="_Toc527669870"/>
      <w:r w:rsidRPr="00AE480E">
        <w:t>Současný stav</w:t>
      </w:r>
      <w:bookmarkEnd w:id="5"/>
    </w:p>
    <w:p w14:paraId="49C1CCD3" w14:textId="2ADB8A01" w:rsidR="00715632" w:rsidRPr="00715632" w:rsidRDefault="00715632" w:rsidP="00715632">
      <w:pPr>
        <w:spacing w:after="240"/>
      </w:pPr>
      <w:r>
        <w:t>V současné době se na škole nachází učebna, která slouží k výuce běžné středoškolské informatiky. Tato učebna se ovšem nedá využít ke komplikovanějším činnostem jako je například stříhání videa nebo tvorba komplexnějšího softwaru.</w:t>
      </w:r>
    </w:p>
    <w:p w14:paraId="19DDA838" w14:textId="7AF9A3CF" w:rsidR="00D71177" w:rsidRPr="00AE480E" w:rsidRDefault="00D71177" w:rsidP="00D71177">
      <w:pPr>
        <w:pStyle w:val="Nadpis2"/>
      </w:pPr>
      <w:bookmarkStart w:id="6" w:name="_Budoucí_stav"/>
      <w:bookmarkStart w:id="7" w:name="_Toc527669871"/>
      <w:bookmarkEnd w:id="6"/>
      <w:r w:rsidRPr="00AE480E">
        <w:t>Budoucí stav</w:t>
      </w:r>
      <w:bookmarkEnd w:id="7"/>
    </w:p>
    <w:p w14:paraId="7D0177CC" w14:textId="47FE91C9" w:rsidR="00043DEA" w:rsidRPr="00043DEA" w:rsidRDefault="00715632" w:rsidP="00124E84">
      <w:pPr>
        <w:spacing w:after="240"/>
        <w:rPr>
          <w:i/>
          <w:color w:val="C00000"/>
        </w:rPr>
      </w:pPr>
      <w:r>
        <w:t>Kromě stávající učebny bude ve škole vybudována nová učebna, která bude vybavena výkonnějšími stroji</w:t>
      </w:r>
      <w:r w:rsidR="00124E84">
        <w:t xml:space="preserve">. Tato nová učebna bude sloužit pro vývoj nových studentských aplikací, dále také pro náročnější činnosti (tvorbu videí, úpravu fotografií). </w:t>
      </w:r>
      <w:r w:rsidR="00DE7F8C">
        <w:t xml:space="preserve">Studenti zde budou mít možnost individuálně pracovat na svých projektech. </w:t>
      </w:r>
      <w:r w:rsidR="00124E84">
        <w:t>Zároveň bude v předem daných hodinách přístupná občanům Prahy 6. To poskytne studentům a veřejnosti možnost, pracovat na výkonných strojích, které nejsou běžně dostupné všem lidem.</w:t>
      </w:r>
    </w:p>
    <w:p w14:paraId="2D36EC79" w14:textId="1294F480" w:rsidR="00A92D36" w:rsidRDefault="00A92D36" w:rsidP="00A92D36">
      <w:pPr>
        <w:pStyle w:val="Nadpis2"/>
      </w:pPr>
      <w:bookmarkStart w:id="8" w:name="_Toc527669872"/>
      <w:r w:rsidRPr="00AE480E">
        <w:t>Kritéria úspěchu</w:t>
      </w:r>
      <w:bookmarkEnd w:id="8"/>
    </w:p>
    <w:p w14:paraId="77749076" w14:textId="6E0042EA" w:rsidR="00124E84" w:rsidRPr="00124E84" w:rsidRDefault="00124E84" w:rsidP="00124E84">
      <w:r>
        <w:t>Projekt považujeme za úspěšný, pokud se podaří splnit tyto podmínky:</w:t>
      </w:r>
    </w:p>
    <w:p w14:paraId="49EB63CC" w14:textId="53AAADE7" w:rsidR="00AE480E" w:rsidRDefault="00124E84" w:rsidP="00E04893">
      <w:pPr>
        <w:pStyle w:val="Odstavecseseznamem"/>
        <w:numPr>
          <w:ilvl w:val="0"/>
          <w:numId w:val="6"/>
        </w:numPr>
      </w:pPr>
      <w:r>
        <w:t>Učebna bude fungovat bez vážnějších závad</w:t>
      </w:r>
    </w:p>
    <w:p w14:paraId="196C2CB6" w14:textId="7AB2EA48" w:rsidR="00E04893" w:rsidRDefault="00124E84" w:rsidP="00E04893">
      <w:pPr>
        <w:pStyle w:val="Odstavecseseznamem"/>
        <w:numPr>
          <w:ilvl w:val="0"/>
          <w:numId w:val="6"/>
        </w:numPr>
      </w:pPr>
      <w:r>
        <w:t>Podaří se včas dodat materiál od subdodavatelů (tzn. stavební úpravy, hardware)</w:t>
      </w:r>
    </w:p>
    <w:p w14:paraId="50160EBB" w14:textId="77777777" w:rsidR="00124E84" w:rsidRDefault="00E04893" w:rsidP="00124E84">
      <w:pPr>
        <w:pStyle w:val="Odstavecseseznamem"/>
        <w:numPr>
          <w:ilvl w:val="0"/>
          <w:numId w:val="6"/>
        </w:numPr>
      </w:pPr>
      <w:r>
        <w:t xml:space="preserve">Studenti a veřejnost budou místnost </w:t>
      </w:r>
      <w:r w:rsidR="00124E84">
        <w:t xml:space="preserve">aktivně </w:t>
      </w:r>
      <w:r>
        <w:t>využívat</w:t>
      </w:r>
    </w:p>
    <w:p w14:paraId="1A264525" w14:textId="6BE0600F" w:rsidR="00E04893" w:rsidRDefault="00124E84" w:rsidP="00124E84">
      <w:pPr>
        <w:pStyle w:val="Odstavecseseznamem"/>
        <w:numPr>
          <w:ilvl w:val="0"/>
          <w:numId w:val="6"/>
        </w:numPr>
      </w:pPr>
      <w:r>
        <w:t xml:space="preserve">Podaří se nám najít takový hardware, který bude cenově dostupný v rámci rozpočtu, a na kterém bude možno pohodlně provádět náročnější činnosti (viz. </w:t>
      </w:r>
      <w:hyperlink w:anchor="_Budoucí_stav" w:history="1">
        <w:r w:rsidRPr="00124E84">
          <w:rPr>
            <w:rStyle w:val="Hypertextovodkaz"/>
          </w:rPr>
          <w:t>Budoucí stav</w:t>
        </w:r>
      </w:hyperlink>
      <w:r>
        <w:t>)</w:t>
      </w:r>
    </w:p>
    <w:p w14:paraId="1C1406B1" w14:textId="749BE278" w:rsidR="00AE480E" w:rsidRDefault="00124E84" w:rsidP="00124E84">
      <w:pPr>
        <w:pStyle w:val="Odstavecseseznamem"/>
        <w:numPr>
          <w:ilvl w:val="0"/>
          <w:numId w:val="6"/>
        </w:numPr>
      </w:pPr>
      <w:r>
        <w:t>Podaří se nám dodržet rozpočet projektu</w:t>
      </w:r>
      <w:r w:rsidR="00AE480E">
        <w:br w:type="page"/>
      </w:r>
    </w:p>
    <w:p w14:paraId="4093E721" w14:textId="54982E13" w:rsidR="00AE480E" w:rsidRPr="00266844" w:rsidRDefault="00702E57" w:rsidP="00266844">
      <w:pPr>
        <w:pStyle w:val="Nadpis1"/>
        <w:spacing w:after="240"/>
      </w:pPr>
      <w:bookmarkStart w:id="9" w:name="_Toc527669873"/>
      <w:r w:rsidRPr="00AE480E">
        <w:lastRenderedPageBreak/>
        <w:t>Zdůvodnění projektu</w:t>
      </w:r>
      <w:bookmarkEnd w:id="9"/>
    </w:p>
    <w:p w14:paraId="558E4AFB" w14:textId="63CB9DED" w:rsidR="00837FEB" w:rsidRPr="00AE480E" w:rsidRDefault="00837FEB" w:rsidP="00124E84">
      <w:pPr>
        <w:pStyle w:val="Nadpis2"/>
        <w:spacing w:after="240"/>
      </w:pPr>
      <w:bookmarkStart w:id="10" w:name="_Toc527669874"/>
      <w:r w:rsidRPr="00AE480E">
        <w:t>SWOT analýza</w:t>
      </w:r>
      <w:bookmarkEnd w:id="10"/>
    </w:p>
    <w:p w14:paraId="08B6D60D" w14:textId="72F2099A" w:rsidR="00AE480E" w:rsidRDefault="00E04893" w:rsidP="00124E84">
      <w:pPr>
        <w:pStyle w:val="Nadpis3"/>
      </w:pPr>
      <w:bookmarkStart w:id="11" w:name="_Toc527669875"/>
      <w:r>
        <w:t>Silné stránky</w:t>
      </w:r>
      <w:bookmarkEnd w:id="11"/>
    </w:p>
    <w:p w14:paraId="289D96C4" w14:textId="55C85EBC" w:rsidR="0016575C" w:rsidRDefault="0016575C" w:rsidP="0016575C">
      <w:pPr>
        <w:pStyle w:val="Odstavecseseznamem"/>
        <w:numPr>
          <w:ilvl w:val="0"/>
          <w:numId w:val="11"/>
        </w:numPr>
      </w:pPr>
      <w:r>
        <w:t>Vzrůstá zájem o studium informačních technologií.</w:t>
      </w:r>
    </w:p>
    <w:p w14:paraId="02E73E46" w14:textId="6C8DA247" w:rsidR="0016575C" w:rsidRDefault="0016575C" w:rsidP="0016575C">
      <w:pPr>
        <w:pStyle w:val="Odstavecseseznamem"/>
        <w:numPr>
          <w:ilvl w:val="0"/>
          <w:numId w:val="11"/>
        </w:numPr>
      </w:pPr>
      <w:r>
        <w:t>Škola má partnerství s ČVUT.</w:t>
      </w:r>
    </w:p>
    <w:p w14:paraId="05CE2ABF" w14:textId="599E1D40" w:rsidR="0016575C" w:rsidRDefault="0016575C" w:rsidP="0016575C">
      <w:pPr>
        <w:pStyle w:val="Odstavecseseznamem"/>
        <w:numPr>
          <w:ilvl w:val="0"/>
          <w:numId w:val="11"/>
        </w:numPr>
      </w:pPr>
      <w:r>
        <w:t>Škola je ve svých studentech solidním zdrojem budoucích uživatelů učebny.</w:t>
      </w:r>
    </w:p>
    <w:p w14:paraId="52E40908" w14:textId="5B2684C5" w:rsidR="00E04893" w:rsidRDefault="0016575C" w:rsidP="0016575C">
      <w:pPr>
        <w:pStyle w:val="Odstavecseseznamem"/>
        <w:numPr>
          <w:ilvl w:val="0"/>
          <w:numId w:val="11"/>
        </w:numPr>
        <w:spacing w:after="240"/>
      </w:pPr>
      <w:r>
        <w:t>Projekt je podpořen zřizovatelem, tj. MČ.</w:t>
      </w:r>
    </w:p>
    <w:p w14:paraId="2E37217B" w14:textId="15228E3C" w:rsidR="00E04893" w:rsidRDefault="00E04893" w:rsidP="00124E84">
      <w:pPr>
        <w:pStyle w:val="Nadpis3"/>
      </w:pPr>
      <w:bookmarkStart w:id="12" w:name="_Toc527669876"/>
      <w:r>
        <w:t>Slabé stránky</w:t>
      </w:r>
      <w:bookmarkEnd w:id="12"/>
    </w:p>
    <w:p w14:paraId="1E2AF43C" w14:textId="47660705" w:rsidR="0016575C" w:rsidRDefault="0016575C" w:rsidP="0016575C">
      <w:pPr>
        <w:pStyle w:val="Odstavecseseznamem"/>
        <w:numPr>
          <w:ilvl w:val="0"/>
          <w:numId w:val="12"/>
        </w:numPr>
      </w:pPr>
      <w:r>
        <w:t>Je to první zkušenost Školy s realizací projektů podobného typu.</w:t>
      </w:r>
    </w:p>
    <w:p w14:paraId="51FF3E21" w14:textId="3B264D08" w:rsidR="0016575C" w:rsidRPr="0016575C" w:rsidRDefault="0016575C" w:rsidP="0016575C">
      <w:pPr>
        <w:pStyle w:val="Odstavecseseznamem"/>
        <w:numPr>
          <w:ilvl w:val="0"/>
          <w:numId w:val="12"/>
        </w:numPr>
        <w:spacing w:after="240"/>
      </w:pPr>
      <w:r>
        <w:t>Studenti často nemají zájem o rozšíření vzdělávání.</w:t>
      </w:r>
    </w:p>
    <w:p w14:paraId="66108A86" w14:textId="2321C354" w:rsidR="0016575C" w:rsidRPr="0016575C" w:rsidRDefault="00E04893" w:rsidP="0016575C">
      <w:pPr>
        <w:pStyle w:val="Nadpis3"/>
      </w:pPr>
      <w:bookmarkStart w:id="13" w:name="_Toc527669877"/>
      <w:r>
        <w:t>Příležitosti</w:t>
      </w:r>
      <w:bookmarkEnd w:id="13"/>
    </w:p>
    <w:p w14:paraId="1E607C1F" w14:textId="702D3139" w:rsidR="00665568" w:rsidRDefault="00665568" w:rsidP="0016575C">
      <w:pPr>
        <w:pStyle w:val="Odstavecseseznamem"/>
        <w:numPr>
          <w:ilvl w:val="0"/>
          <w:numId w:val="13"/>
        </w:numPr>
      </w:pPr>
      <w:r>
        <w:t>Partnerství s ČVUT může být pro studenty motivací ke studiu na této univerzitě.</w:t>
      </w:r>
    </w:p>
    <w:p w14:paraId="10C63838" w14:textId="0EF65B65" w:rsidR="00665568" w:rsidRDefault="00665568" w:rsidP="0016575C">
      <w:pPr>
        <w:pStyle w:val="Odstavecseseznamem"/>
        <w:numPr>
          <w:ilvl w:val="0"/>
          <w:numId w:val="13"/>
        </w:numPr>
      </w:pPr>
      <w:r>
        <w:t>Projekt může zvýšit atraktivitu Školy pro uchazeče.</w:t>
      </w:r>
    </w:p>
    <w:p w14:paraId="043AED6D" w14:textId="6CBF8870" w:rsidR="00E04893" w:rsidRDefault="00665568" w:rsidP="00665568">
      <w:pPr>
        <w:pStyle w:val="Odstavecseseznamem"/>
        <w:numPr>
          <w:ilvl w:val="0"/>
          <w:numId w:val="13"/>
        </w:numPr>
        <w:spacing w:after="240"/>
      </w:pPr>
      <w:r>
        <w:t>Spolupráce se zřizovatelem může přinést další projekty na škole.</w:t>
      </w:r>
    </w:p>
    <w:p w14:paraId="690F9181" w14:textId="479CB183" w:rsidR="00E04893" w:rsidRDefault="00E04893" w:rsidP="00DF4F65">
      <w:pPr>
        <w:pStyle w:val="Nadpis3"/>
      </w:pPr>
      <w:bookmarkStart w:id="14" w:name="_Toc527669878"/>
      <w:r>
        <w:t>Hrozby</w:t>
      </w:r>
      <w:bookmarkEnd w:id="14"/>
    </w:p>
    <w:p w14:paraId="6152D40B" w14:textId="032AB4D3" w:rsidR="00266844" w:rsidRDefault="00266844" w:rsidP="00266844">
      <w:pPr>
        <w:pStyle w:val="Odstavecseseznamem"/>
        <w:numPr>
          <w:ilvl w:val="0"/>
          <w:numId w:val="14"/>
        </w:numPr>
      </w:pPr>
      <w:r>
        <w:t>Legislativa škole neumožní, aby pořádala placená školení pro veřejnost.</w:t>
      </w:r>
    </w:p>
    <w:p w14:paraId="1867B9E1" w14:textId="298E4DC3" w:rsidR="00266844" w:rsidRDefault="00266844" w:rsidP="00266844">
      <w:pPr>
        <w:pStyle w:val="Odstavecseseznamem"/>
        <w:numPr>
          <w:ilvl w:val="0"/>
          <w:numId w:val="14"/>
        </w:numPr>
      </w:pPr>
      <w:r>
        <w:t>V MČ může být další, lépe vybavenější učebna, která bude zajímavější pro uživatele.</w:t>
      </w:r>
    </w:p>
    <w:p w14:paraId="5349EAB6" w14:textId="5CC082E7" w:rsidR="00266844" w:rsidRPr="00266844" w:rsidRDefault="00266844" w:rsidP="00266844">
      <w:pPr>
        <w:pStyle w:val="Odstavecseseznamem"/>
        <w:numPr>
          <w:ilvl w:val="0"/>
          <w:numId w:val="14"/>
        </w:numPr>
        <w:spacing w:after="240"/>
      </w:pPr>
      <w:r>
        <w:t>Změní se daňová zátěž projektu.</w:t>
      </w:r>
    </w:p>
    <w:p w14:paraId="4276E556" w14:textId="77777777" w:rsidR="00350D5B" w:rsidRPr="00AE480E" w:rsidDel="006B2668" w:rsidRDefault="00350D5B" w:rsidP="00350D5B">
      <w:pPr>
        <w:pStyle w:val="Nadpis2"/>
        <w:rPr>
          <w:del w:id="15" w:author="Matěj Bartoň" w:date="2018-10-18T14:59:00Z"/>
        </w:rPr>
      </w:pPr>
      <w:bookmarkStart w:id="16" w:name="_Toc527669803"/>
      <w:bookmarkStart w:id="17" w:name="_Toc527669841"/>
      <w:bookmarkStart w:id="18" w:name="_Toc527669879"/>
      <w:bookmarkEnd w:id="16"/>
      <w:bookmarkEnd w:id="17"/>
      <w:bookmarkEnd w:id="18"/>
    </w:p>
    <w:p w14:paraId="63B503AC" w14:textId="0B8A593E" w:rsidR="00702E57" w:rsidRPr="00AE480E" w:rsidRDefault="00702E57" w:rsidP="00350D5B">
      <w:pPr>
        <w:pStyle w:val="Nadpis2"/>
      </w:pPr>
      <w:bookmarkStart w:id="19" w:name="_Toc527669880"/>
      <w:r w:rsidRPr="00AE480E">
        <w:t>Přínosy projektu</w:t>
      </w:r>
      <w:bookmarkEnd w:id="19"/>
    </w:p>
    <w:p w14:paraId="4248753C" w14:textId="00224AA2" w:rsidR="00043DEA" w:rsidRPr="00DF4F65" w:rsidRDefault="00DF4F65" w:rsidP="00DF4F65">
      <w:pPr>
        <w:spacing w:after="240"/>
      </w:pPr>
      <w:r>
        <w:t xml:space="preserve">Projekt přinese mj. zvýšení obecného povědomí o informačních technologiích. </w:t>
      </w:r>
      <w:r w:rsidR="00DE7F8C">
        <w:t xml:space="preserve">V učebně budou probíhat kurzy se zaměřením na zvýšení počítačové gramotnosti obyvatel Prahy 6. </w:t>
      </w:r>
      <w:r>
        <w:t xml:space="preserve">Zároveň </w:t>
      </w:r>
      <w:r w:rsidR="00DE7F8C">
        <w:t xml:space="preserve">tato </w:t>
      </w:r>
      <w:r>
        <w:t>poskytne studentům Školy zajímavou spolupráci s ČVUT v Praze, která může vyústit v jejich další studium na této univerzitě.</w:t>
      </w:r>
      <w:r w:rsidR="00DE7F8C">
        <w:t xml:space="preserve"> Také</w:t>
      </w:r>
      <w:r>
        <w:t xml:space="preserve"> budou v Praze 6 veřejně k dispozici počítače s vyšším výkonem a profesionálním softwarem.</w:t>
      </w:r>
    </w:p>
    <w:p w14:paraId="5C3C43BB" w14:textId="5090A478" w:rsidR="0039552A" w:rsidRPr="00AE480E" w:rsidRDefault="0039552A" w:rsidP="0039552A">
      <w:pPr>
        <w:pStyle w:val="Nadpis2"/>
      </w:pPr>
      <w:bookmarkStart w:id="20" w:name="_Toc527669881"/>
      <w:r w:rsidRPr="00AE480E">
        <w:t>Konkrétní výstupy projektu</w:t>
      </w:r>
      <w:bookmarkEnd w:id="20"/>
    </w:p>
    <w:p w14:paraId="7886E2CE" w14:textId="3C91480D" w:rsidR="00350D5B" w:rsidRPr="00350D5B" w:rsidRDefault="00DF4F65" w:rsidP="00350D5B">
      <w:pPr>
        <w:spacing w:after="240"/>
      </w:pPr>
      <w:r>
        <w:t xml:space="preserve">Konkrétním výstupem projektu je bezbariérově přístupná počítačová učebna s výkonnějším hardwarem. Počítače budou vybaveny platformou Microsoft Office a </w:t>
      </w:r>
      <w:r w:rsidR="00FF5CCA">
        <w:t xml:space="preserve">Adobe </w:t>
      </w:r>
      <w:r w:rsidR="00FF5CCA" w:rsidRPr="00F639C0">
        <w:rPr>
          <w:lang w:val="en-US"/>
        </w:rPr>
        <w:t>Creative</w:t>
      </w:r>
      <w:r w:rsidR="00FF5CCA">
        <w:t xml:space="preserve"> </w:t>
      </w:r>
      <w:r w:rsidR="00FF5CCA" w:rsidRPr="00F639C0">
        <w:rPr>
          <w:lang w:val="en-US"/>
        </w:rPr>
        <w:t>Cloud</w:t>
      </w:r>
      <w:r w:rsidR="00FF5CCA">
        <w:t>.</w:t>
      </w:r>
    </w:p>
    <w:p w14:paraId="325ABAB2" w14:textId="79DB836F" w:rsidR="00702E57" w:rsidRPr="00AE480E" w:rsidRDefault="00702E57" w:rsidP="00702E57">
      <w:pPr>
        <w:pStyle w:val="Nadpis2"/>
      </w:pPr>
      <w:bookmarkStart w:id="21" w:name="_Toc527669882"/>
      <w:r w:rsidRPr="00AE480E">
        <w:t>Proveditelnost projektu</w:t>
      </w:r>
      <w:bookmarkEnd w:id="21"/>
    </w:p>
    <w:p w14:paraId="439B17EC" w14:textId="5853145C" w:rsidR="00F83A4C" w:rsidRDefault="00DE7F8C">
      <w:r>
        <w:t xml:space="preserve">Projekt je proveditelný. Máme k dispozici učebnu a její základní vybavení – lavice, které nám poskytne Škola. Dále máme připraveny varianty v různých finančních možnostech projektu, které nám poskytují dostatečný prostor pro eliminaci rizik. </w:t>
      </w:r>
      <w:r w:rsidR="00F83A4C">
        <w:br w:type="page"/>
      </w:r>
    </w:p>
    <w:p w14:paraId="5DB91701" w14:textId="22D3A478" w:rsidR="00702E57" w:rsidRPr="00AE480E" w:rsidRDefault="00702E57" w:rsidP="00266844">
      <w:pPr>
        <w:pStyle w:val="Nadpis1"/>
        <w:spacing w:after="240"/>
      </w:pPr>
      <w:bookmarkStart w:id="22" w:name="_Toc527669883"/>
      <w:r w:rsidRPr="00AE480E">
        <w:lastRenderedPageBreak/>
        <w:t>Zadání a rizika</w:t>
      </w:r>
      <w:bookmarkEnd w:id="22"/>
    </w:p>
    <w:p w14:paraId="20B46120" w14:textId="20E48490" w:rsidR="00702E57" w:rsidRDefault="000C4D61" w:rsidP="00663925">
      <w:pPr>
        <w:pStyle w:val="Nadpis2"/>
        <w:spacing w:after="240"/>
      </w:pPr>
      <w:bookmarkStart w:id="23" w:name="_Toc527669884"/>
      <w:ins w:id="24" w:author="Matěj Bartoň" w:date="2018-10-18T22:56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820A1B" wp14:editId="2601669B">
              <wp:simplePos x="0" y="0"/>
              <wp:positionH relativeFrom="margin">
                <wp:align>left</wp:align>
              </wp:positionH>
              <wp:positionV relativeFrom="paragraph">
                <wp:posOffset>375285</wp:posOffset>
              </wp:positionV>
              <wp:extent cx="5715000" cy="2266950"/>
              <wp:effectExtent l="0" t="0" r="0" b="0"/>
              <wp:wrapTopAndBottom/>
              <wp:docPr id="1" name="Obráze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702E57" w:rsidRPr="00AE480E">
        <w:t>WBS</w:t>
      </w:r>
      <w:bookmarkEnd w:id="23"/>
    </w:p>
    <w:p w14:paraId="79BE527D" w14:textId="28ACD17A" w:rsidR="000C4D61" w:rsidRPr="000C4D61" w:rsidRDefault="000C4D61" w:rsidP="000C4D61">
      <w:pPr>
        <w:jc w:val="right"/>
        <w:rPr>
          <w:sz w:val="18"/>
        </w:rPr>
      </w:pPr>
      <w:r w:rsidRPr="000C4D61">
        <w:rPr>
          <w:sz w:val="18"/>
        </w:rPr>
        <w:t xml:space="preserve">Mapa činností při realizaci učebny (větší rozlišení viz. Příloha </w:t>
      </w:r>
      <w:r>
        <w:rPr>
          <w:sz w:val="18"/>
        </w:rPr>
        <w:t>1</w:t>
      </w:r>
      <w:r w:rsidRPr="000C4D61">
        <w:rPr>
          <w:sz w:val="18"/>
        </w:rPr>
        <w:t>)</w:t>
      </w:r>
    </w:p>
    <w:p w14:paraId="5FA22D0A" w14:textId="4C128E30" w:rsidR="00697A9A" w:rsidRPr="00697A9A" w:rsidDel="00485785" w:rsidRDefault="00697A9A" w:rsidP="00697A9A">
      <w:pPr>
        <w:rPr>
          <w:del w:id="25" w:author="Matěj Bartoň" w:date="2018-10-18T22:53:00Z"/>
        </w:rPr>
      </w:pPr>
      <w:del w:id="26" w:author="Matěj Bartoň" w:date="2018-10-18T22:53:00Z">
        <w:r w:rsidDel="00485785">
          <w:delText xml:space="preserve">Mapa činností ve </w:delText>
        </w:r>
        <w:r w:rsidDel="00485785">
          <w:rPr>
            <w:b/>
          </w:rPr>
          <w:delText>Freemindu</w:delText>
        </w:r>
        <w:bookmarkStart w:id="27" w:name="_Toc527669809"/>
        <w:bookmarkStart w:id="28" w:name="_Toc527669847"/>
        <w:bookmarkStart w:id="29" w:name="_Toc527669885"/>
        <w:bookmarkEnd w:id="27"/>
        <w:bookmarkEnd w:id="28"/>
        <w:bookmarkEnd w:id="29"/>
      </w:del>
    </w:p>
    <w:p w14:paraId="1C436B13" w14:textId="1033252E" w:rsidR="00663925" w:rsidRDefault="000C4D61" w:rsidP="00663925">
      <w:pPr>
        <w:pStyle w:val="Nadpis3"/>
      </w:pPr>
      <w:bookmarkStart w:id="30" w:name="_Toc527669886"/>
      <w:r>
        <w:t>Příprava místnosti</w:t>
      </w:r>
      <w:bookmarkEnd w:id="30"/>
    </w:p>
    <w:p w14:paraId="5EF06502" w14:textId="6CC100E9" w:rsidR="000C4D61" w:rsidRDefault="006442AC" w:rsidP="006442AC">
      <w:pPr>
        <w:spacing w:after="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4FADB7" wp14:editId="21559EFD">
            <wp:simplePos x="0" y="0"/>
            <wp:positionH relativeFrom="margin">
              <wp:align>center</wp:align>
            </wp:positionH>
            <wp:positionV relativeFrom="paragraph">
              <wp:posOffset>1278255</wp:posOffset>
            </wp:positionV>
            <wp:extent cx="5423535" cy="3743325"/>
            <wp:effectExtent l="0" t="0" r="5715" b="9525"/>
            <wp:wrapTopAndBottom/>
            <wp:docPr id="2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6" b="6669"/>
                    <a:stretch/>
                  </pic:blipFill>
                  <pic:spPr bwMode="auto">
                    <a:xfrm>
                      <a:off x="0" y="0"/>
                      <a:ext cx="5423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61">
        <w:t>Poskytnutá učebna bude má rozlohu 10x12m², po levé straně učebny je umístěno 5 oken, která místnost plní denním světlem. V případě potřeby zatemnění (např. kvůli dataprojektoru) jsou v oknech nainstalovány žaluzie. Když bude denní světlo nedostačující, je v učebně nainstalováno i umělé osvětlení. Místnost vymaluje pracovník školy bílou barvou.</w:t>
      </w:r>
    </w:p>
    <w:p w14:paraId="434CE2E8" w14:textId="0BAF8E3D" w:rsidR="00350D5B" w:rsidRDefault="00350D5B" w:rsidP="006442AC">
      <w:pPr>
        <w:spacing w:after="240"/>
      </w:pPr>
    </w:p>
    <w:p w14:paraId="68F07BF2" w14:textId="7E3DBBD6" w:rsidR="00350D5B" w:rsidRPr="00350D5B" w:rsidRDefault="00350D5B" w:rsidP="00350D5B">
      <w:pPr>
        <w:jc w:val="right"/>
        <w:rPr>
          <w:sz w:val="18"/>
        </w:rPr>
      </w:pPr>
      <w:r w:rsidRPr="00350D5B">
        <w:rPr>
          <w:sz w:val="18"/>
        </w:rPr>
        <w:t>Orientační plánek místnosti (větší rozlišení viz. Příloha 2)</w:t>
      </w:r>
    </w:p>
    <w:p w14:paraId="2570B5D3" w14:textId="666F2441" w:rsidR="006442AC" w:rsidRDefault="006442AC" w:rsidP="006442AC">
      <w:pPr>
        <w:pStyle w:val="Nadpis4"/>
      </w:pPr>
      <w:r>
        <w:lastRenderedPageBreak/>
        <w:t>Pracovní místo</w:t>
      </w:r>
    </w:p>
    <w:p w14:paraId="431A04A2" w14:textId="510C8CD3" w:rsidR="000C4D61" w:rsidRDefault="000C4D61" w:rsidP="006442AC">
      <w:pPr>
        <w:spacing w:after="240"/>
      </w:pPr>
      <w:r>
        <w:t xml:space="preserve">Každý žák bude mít vlastní stůl o velikosti 130x50cm². Bude se jednat o klasické školní lavice (jedna dvoj-lavice pro jednoho žáka), které poskytne škola ze svých zásob. Ke stolům budou rovněž přidány židle, které opět dodá škola ze svých rezerv. </w:t>
      </w:r>
    </w:p>
    <w:p w14:paraId="42EE7037" w14:textId="3CB556DB" w:rsidR="006442AC" w:rsidRDefault="006442AC" w:rsidP="006442AC">
      <w:pPr>
        <w:pStyle w:val="Nadpis4"/>
      </w:pPr>
      <w:r>
        <w:t>Rozvody</w:t>
      </w:r>
    </w:p>
    <w:p w14:paraId="593B4DB0" w14:textId="5CF1CA65" w:rsidR="000C4D61" w:rsidRDefault="000C4D61" w:rsidP="006442AC">
      <w:pPr>
        <w:spacing w:after="240"/>
      </w:pPr>
      <w:r>
        <w:t>V učebně se budou dělat nové rozvody el. sítě a internetu. Internet bude k počítačům přiveden pomocí síťových kabelů.  Místnost bude mít vlastní jističe. Dále je místnost již vybavena umyvadlem. V místnosti bude nainstalován požární hlásič a bude vybavena dvěma plynovými hasicími přístroji. Do zadní části místnosti bude nainstalována klimatizace, která by měla uchladit místnost i při vysokých letních teplotách.</w:t>
      </w:r>
    </w:p>
    <w:p w14:paraId="08F05566" w14:textId="3931AB15" w:rsidR="006442AC" w:rsidRDefault="006442AC" w:rsidP="006442AC">
      <w:pPr>
        <w:pStyle w:val="Nadpis4"/>
      </w:pPr>
      <w:r>
        <w:t>Didaktické pomůcky</w:t>
      </w:r>
    </w:p>
    <w:p w14:paraId="2638E59C" w14:textId="4CE85ACD" w:rsidR="000C4D61" w:rsidRPr="000C4D61" w:rsidRDefault="000C4D61" w:rsidP="006442AC">
      <w:pPr>
        <w:spacing w:after="240"/>
      </w:pPr>
      <w:r>
        <w:t xml:space="preserve">Do přední části místnosti bude umístěn stůl pro dozor/vyučujícího. Stůl i s židlí opět poskytne škola ze svých zásob. Vedle stolu pro dozor bude přišroubována bílá tabule, vedle tabule pak bude pověšeno plátno. Před plátno bude umístěn dataprojektor. V místnosti bude k dispozici i </w:t>
      </w:r>
      <w:r w:rsidR="006442AC">
        <w:t>f</w:t>
      </w:r>
      <w:r>
        <w:t>lipchart.</w:t>
      </w:r>
    </w:p>
    <w:p w14:paraId="4FB596B7" w14:textId="24F887D4" w:rsidR="00663925" w:rsidRDefault="000C4D61" w:rsidP="00663925">
      <w:pPr>
        <w:pStyle w:val="Nadpis3"/>
      </w:pPr>
      <w:bookmarkStart w:id="31" w:name="_Toc527669887"/>
      <w:r>
        <w:t>Vybavení místnosti počítači</w:t>
      </w:r>
      <w:bookmarkEnd w:id="31"/>
    </w:p>
    <w:p w14:paraId="1FD04DF3" w14:textId="1683BCAB" w:rsidR="00A9634C" w:rsidRDefault="004F3CA0" w:rsidP="00A9634C">
      <w:pPr>
        <w:spacing w:after="240"/>
      </w:pPr>
      <w:bookmarkStart w:id="32" w:name="_Toc527669888"/>
      <w:r w:rsidRPr="004F3CA0">
        <w:t>Do učebny budou nakoupeny nové počítače včetně příslušenství (monitor, klávesnice, myš). Počítače budou připojeny do elektrické sítě a k internetu. Na počítačích bude nainstalován operační systém Windows 10 Pro a kancelářský balík Mic</w:t>
      </w:r>
      <w:r w:rsidR="00A9634C">
        <w:t>r</w:t>
      </w:r>
      <w:r w:rsidRPr="004F3CA0">
        <w:t>osoft Office. Další software si případně škola zakoupí sama podle potřeby. Počítače a monitory budou mít rozšířenou záruku Next-Business-Day od HP. Co se týče výkonu, kombinace Intel Core I5 současné generace a 8GB RAM zabezpečí plynulý provoz i náročnějších programů.</w:t>
      </w:r>
    </w:p>
    <w:p w14:paraId="73FEF391" w14:textId="2052B401" w:rsidR="00AE480E" w:rsidRDefault="000C4D61" w:rsidP="00A9634C">
      <w:pPr>
        <w:pStyle w:val="Nadpis3"/>
      </w:pPr>
      <w:r>
        <w:t>Přístup do učebny</w:t>
      </w:r>
      <w:bookmarkEnd w:id="32"/>
    </w:p>
    <w:p w14:paraId="5668692F" w14:textId="0313761F" w:rsidR="00350D5B" w:rsidRPr="00350D5B" w:rsidRDefault="00350D5B" w:rsidP="00350D5B">
      <w:pPr>
        <w:pStyle w:val="Nadpis4"/>
      </w:pPr>
      <w:r>
        <w:t>Vstup do místnosti</w:t>
      </w:r>
    </w:p>
    <w:p w14:paraId="0BF10BB0" w14:textId="77777777" w:rsidR="006442AC" w:rsidRDefault="006442AC" w:rsidP="006442AC">
      <w:pPr>
        <w:spacing w:after="240"/>
      </w:pPr>
      <w:r>
        <w:t>Přístup do místnosti bude povolen pouze registrovaným uživatelům. Každý, kdo bude mít zájem využívat zdejší vybavení, bude muset na sekretariátu vyplnit registrační formulář a zaplatit poplatek 30,- Kč. Následně bude uživateli vystavena čipová karta, která umožní přístup do místnosti, a přihlašovací údaje k uživatelskému účtu na počítač. Databáze registrovaných uživatelů se bude ukládat na školní server.</w:t>
      </w:r>
    </w:p>
    <w:p w14:paraId="55F18213" w14:textId="55E6CA65" w:rsidR="00350D5B" w:rsidRDefault="00350D5B" w:rsidP="00350D5B">
      <w:pPr>
        <w:pStyle w:val="Nadpis4"/>
      </w:pPr>
      <w:r>
        <w:t>Zabezpečení</w:t>
      </w:r>
    </w:p>
    <w:p w14:paraId="395A0DFE" w14:textId="1CA736E4" w:rsidR="006442AC" w:rsidRDefault="006442AC" w:rsidP="006442AC">
      <w:pPr>
        <w:spacing w:after="240"/>
      </w:pPr>
      <w:r>
        <w:t>Místnost bude po celou dobu svého provozu pod neustálým dohledem pověřené osoby bez znalostí v IT. Předejde se tak možnému vzniku škod na vybavení a porušování otevíracích hodin.</w:t>
      </w:r>
    </w:p>
    <w:p w14:paraId="727F4984" w14:textId="2B58ABCE" w:rsidR="006442AC" w:rsidRDefault="006442AC" w:rsidP="006442AC">
      <w:pPr>
        <w:pStyle w:val="Nadpis4"/>
        <w:spacing w:after="240"/>
      </w:pPr>
      <w:r>
        <w:t>Návrh otevírací doby</w:t>
      </w:r>
    </w:p>
    <w:p w14:paraId="201595CB" w14:textId="61111E30" w:rsidR="00350D5B" w:rsidRDefault="006442AC" w:rsidP="006442AC">
      <w:pPr>
        <w:spacing w:after="240"/>
      </w:pPr>
      <w:r>
        <w:rPr>
          <w:b/>
        </w:rPr>
        <w:t>Od 1. 9. do 30. 6.</w:t>
      </w:r>
      <w:r>
        <w:tab/>
      </w:r>
      <w:r>
        <w:tab/>
      </w:r>
      <w:r>
        <w:rPr>
          <w:b/>
        </w:rPr>
        <w:t>Od 1. 7. do 31. 8.</w:t>
      </w:r>
      <w:r>
        <w:br/>
      </w:r>
      <w:r>
        <w:rPr>
          <w:b/>
        </w:rPr>
        <w:t>Po</w:t>
      </w:r>
      <w:r>
        <w:tab/>
        <w:t>8:00 – 18:00</w:t>
      </w:r>
      <w:r>
        <w:tab/>
      </w:r>
      <w:r>
        <w:tab/>
      </w:r>
      <w:r>
        <w:rPr>
          <w:b/>
        </w:rPr>
        <w:t>Po</w:t>
      </w:r>
      <w:r>
        <w:tab/>
        <w:t>11:00 – 17:00</w:t>
      </w:r>
      <w:r>
        <w:br/>
      </w:r>
      <w:r>
        <w:rPr>
          <w:b/>
        </w:rPr>
        <w:t>Út</w:t>
      </w:r>
      <w:r>
        <w:tab/>
        <w:t>8:00 – 18:00</w:t>
      </w:r>
      <w:r>
        <w:tab/>
      </w:r>
      <w:r>
        <w:tab/>
      </w:r>
      <w:r>
        <w:rPr>
          <w:b/>
        </w:rPr>
        <w:t>Út</w:t>
      </w:r>
      <w:r>
        <w:tab/>
        <w:t>11:00 – 17:00</w:t>
      </w:r>
      <w:r>
        <w:br/>
      </w:r>
      <w:r>
        <w:rPr>
          <w:b/>
        </w:rPr>
        <w:t>St</w:t>
      </w:r>
      <w:r>
        <w:tab/>
        <w:t>8:00 – 18:00</w:t>
      </w:r>
      <w:r>
        <w:tab/>
      </w:r>
      <w:r>
        <w:tab/>
      </w:r>
      <w:r>
        <w:rPr>
          <w:b/>
        </w:rPr>
        <w:t>St</w:t>
      </w:r>
      <w:r>
        <w:tab/>
        <w:t>11:00 – 17:00</w:t>
      </w:r>
      <w:r>
        <w:br/>
      </w:r>
      <w:r>
        <w:rPr>
          <w:b/>
        </w:rPr>
        <w:t>Čt</w:t>
      </w:r>
      <w:r>
        <w:tab/>
        <w:t>8:00 – 18:00</w:t>
      </w:r>
      <w:r>
        <w:tab/>
      </w:r>
      <w:r>
        <w:tab/>
      </w:r>
      <w:r>
        <w:rPr>
          <w:b/>
        </w:rPr>
        <w:t>Čt</w:t>
      </w:r>
      <w:r>
        <w:tab/>
        <w:t>11:00 – 17:00</w:t>
      </w:r>
      <w:r>
        <w:br/>
      </w:r>
      <w:r>
        <w:rPr>
          <w:b/>
        </w:rPr>
        <w:t>Pá</w:t>
      </w:r>
      <w:r>
        <w:tab/>
        <w:t>8:00 – 18:00</w:t>
      </w:r>
      <w:r>
        <w:tab/>
      </w:r>
      <w:r>
        <w:tab/>
      </w:r>
      <w:r>
        <w:rPr>
          <w:b/>
        </w:rPr>
        <w:t>Pá</w:t>
      </w:r>
      <w:r>
        <w:tab/>
        <w:t>11:00 – 17:00</w:t>
      </w:r>
      <w:r>
        <w:br/>
      </w:r>
      <w:r>
        <w:rPr>
          <w:b/>
        </w:rPr>
        <w:lastRenderedPageBreak/>
        <w:t>So</w:t>
      </w:r>
      <w:r>
        <w:tab/>
        <w:t>11:00 – 17:00</w:t>
      </w:r>
      <w:r>
        <w:tab/>
      </w:r>
      <w:r>
        <w:tab/>
      </w:r>
      <w:r>
        <w:rPr>
          <w:b/>
        </w:rPr>
        <w:t>So</w:t>
      </w:r>
      <w:r>
        <w:tab/>
        <w:t>zavřeno</w:t>
      </w:r>
      <w:r>
        <w:br/>
      </w:r>
      <w:r>
        <w:rPr>
          <w:b/>
        </w:rPr>
        <w:t>Ne</w:t>
      </w:r>
      <w:r>
        <w:tab/>
        <w:t>zavřeno</w:t>
      </w:r>
      <w:r>
        <w:tab/>
      </w:r>
      <w:r>
        <w:tab/>
      </w:r>
      <w:r>
        <w:rPr>
          <w:b/>
        </w:rPr>
        <w:t>Ne</w:t>
      </w:r>
      <w:r>
        <w:tab/>
        <w:t>zavřeno</w:t>
      </w:r>
    </w:p>
    <w:p w14:paraId="6160FE85" w14:textId="5B54CDC6" w:rsidR="00043DEA" w:rsidRPr="006442AC" w:rsidRDefault="00043DEA" w:rsidP="00350D5B"/>
    <w:p w14:paraId="42FEC159" w14:textId="129E33AA" w:rsidR="00F5245E" w:rsidRPr="00AE480E" w:rsidRDefault="00F5245E" w:rsidP="00F5245E">
      <w:pPr>
        <w:pStyle w:val="Nadpis2"/>
      </w:pPr>
      <w:bookmarkStart w:id="33" w:name="_Toc527669889"/>
      <w:r w:rsidRPr="00AE480E">
        <w:t>Předpoklady</w:t>
      </w:r>
      <w:bookmarkEnd w:id="33"/>
    </w:p>
    <w:p w14:paraId="1DAA85A6" w14:textId="426D1987" w:rsidR="00757FEB" w:rsidRDefault="00663925" w:rsidP="00663925">
      <w:r>
        <w:t>Projekt lze realizovat za předpokladu, že:</w:t>
      </w:r>
    </w:p>
    <w:p w14:paraId="6E791606" w14:textId="09D0C0DE" w:rsidR="00663925" w:rsidRDefault="00663925" w:rsidP="00663925">
      <w:pPr>
        <w:pStyle w:val="Odstavecseseznamem"/>
        <w:numPr>
          <w:ilvl w:val="0"/>
          <w:numId w:val="7"/>
        </w:numPr>
      </w:pPr>
      <w:r>
        <w:t>bude Školou poskytnuta vyklizená učebna, která bude bezbariérově přístupná</w:t>
      </w:r>
    </w:p>
    <w:p w14:paraId="2883BC06" w14:textId="074865B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přístup pro firmy, které budou provádět stavební úpravy</w:t>
      </w:r>
    </w:p>
    <w:p w14:paraId="7F738C46" w14:textId="5BEA535C" w:rsidR="00663925" w:rsidRDefault="00663925" w:rsidP="00663925">
      <w:pPr>
        <w:pStyle w:val="Odstavecseseznamem"/>
        <w:numPr>
          <w:ilvl w:val="0"/>
          <w:numId w:val="7"/>
        </w:numPr>
      </w:pPr>
      <w:r>
        <w:t>bude Školou zajištěn kabelový přístup k internetové síti v učebně</w:t>
      </w:r>
    </w:p>
    <w:p w14:paraId="5181D5EA" w14:textId="47F02194" w:rsidR="00663925" w:rsidRDefault="00663925" w:rsidP="00266844">
      <w:pPr>
        <w:pStyle w:val="Odstavecseseznamem"/>
        <w:numPr>
          <w:ilvl w:val="0"/>
          <w:numId w:val="7"/>
        </w:numPr>
        <w:spacing w:after="240"/>
      </w:pPr>
      <w:r>
        <w:t>budou včas ukončeny stavební úpravy, aby se mohlo začít s instalací vybavení</w:t>
      </w:r>
    </w:p>
    <w:p w14:paraId="424C3A11" w14:textId="7C133150" w:rsidR="00D311EC" w:rsidRDefault="00D311EC" w:rsidP="00D311EC">
      <w:pPr>
        <w:pStyle w:val="Nadpis2"/>
      </w:pPr>
      <w:bookmarkStart w:id="34" w:name="_Toc527669890"/>
      <w:r w:rsidRPr="00AE480E">
        <w:t>Omezení</w:t>
      </w:r>
      <w:bookmarkEnd w:id="34"/>
    </w:p>
    <w:p w14:paraId="0757D129" w14:textId="23249BC7" w:rsidR="00663925" w:rsidRPr="00663925" w:rsidRDefault="00663925" w:rsidP="00663925">
      <w:r>
        <w:t>Projekt je omezen zejména těmito faktory:</w:t>
      </w:r>
    </w:p>
    <w:p w14:paraId="3B61B43E" w14:textId="29E2CD7E" w:rsidR="00663925" w:rsidRDefault="00663925" w:rsidP="00663925">
      <w:pPr>
        <w:pStyle w:val="Odstavecseseznamem"/>
        <w:numPr>
          <w:ilvl w:val="0"/>
          <w:numId w:val="9"/>
        </w:numPr>
      </w:pPr>
      <w:r>
        <w:t>Realizace projektu se musí uskutečnit průběhu letních prázdnin (tzn. dva měsíce)</w:t>
      </w:r>
      <w:r w:rsidR="000533F7">
        <w:t>, aby nebyla omezována výuka ve Škole (zejména hlukem)</w:t>
      </w:r>
    </w:p>
    <w:p w14:paraId="05F71C63" w14:textId="4AE31C8F" w:rsidR="00AE480E" w:rsidRDefault="00663925" w:rsidP="00663925">
      <w:pPr>
        <w:pStyle w:val="Odstavecseseznamem"/>
        <w:numPr>
          <w:ilvl w:val="0"/>
          <w:numId w:val="8"/>
        </w:numPr>
      </w:pPr>
      <w:r>
        <w:t>Maximální rozpočet na nákup hardwaru (tj. počítačů, příslušenství, dataprojektoru, klimatizace a tabule) nesmí přesáhnout 450 000 Kč.</w:t>
      </w:r>
    </w:p>
    <w:p w14:paraId="24702EA7" w14:textId="17D2F1A9" w:rsidR="00043DEA" w:rsidRPr="00266844" w:rsidRDefault="00663925" w:rsidP="00266844">
      <w:pPr>
        <w:pStyle w:val="Odstavecseseznamem"/>
        <w:numPr>
          <w:ilvl w:val="0"/>
          <w:numId w:val="8"/>
        </w:numPr>
        <w:spacing w:after="240"/>
        <w:rPr>
          <w:color w:val="0070C0"/>
        </w:rPr>
      </w:pPr>
      <w:r>
        <w:t>Maximální rozpočet na stavební úpravy nesmí přesáhnout 50 000 Kč.</w:t>
      </w:r>
    </w:p>
    <w:p w14:paraId="1A4F7F44" w14:textId="3CA48CD4" w:rsidR="000533F7" w:rsidRDefault="00D311EC" w:rsidP="000533F7">
      <w:pPr>
        <w:pStyle w:val="Nadpis2"/>
        <w:spacing w:after="240"/>
      </w:pPr>
      <w:bookmarkStart w:id="35" w:name="_Toc527669891"/>
      <w:r w:rsidRPr="00AE480E">
        <w:t>Otevřené body</w:t>
      </w:r>
      <w:bookmarkEnd w:id="35"/>
    </w:p>
    <w:p w14:paraId="0FBB77B6" w14:textId="2171F8BD" w:rsidR="000533F7" w:rsidRPr="000533F7" w:rsidRDefault="000533F7" w:rsidP="000533F7">
      <w:pPr>
        <w:pStyle w:val="Nadpis3"/>
      </w:pPr>
      <w:bookmarkStart w:id="36" w:name="_Toc527669892"/>
      <w:r>
        <w:t>Modernizace školní sítě</w:t>
      </w:r>
      <w:bookmarkEnd w:id="36"/>
    </w:p>
    <w:p w14:paraId="127F5AB1" w14:textId="463C97BB" w:rsidR="00043DEA" w:rsidRDefault="000533F7" w:rsidP="000533F7">
      <w:pPr>
        <w:spacing w:after="240"/>
      </w:pPr>
      <w:r>
        <w:t>Výhledově se počítá s modernizací školní sítě. Jedná se o investici do infrastruktury, modernizaci serveru a wi-fi routerů ve školní budově. Toto jsou pouze možné podněty pro pozdější realizaci a tato modernizace nebude v rámci tohoto projektu realizována.</w:t>
      </w:r>
    </w:p>
    <w:p w14:paraId="1D95ACFD" w14:textId="34683D66" w:rsidR="000533F7" w:rsidRDefault="000533F7" w:rsidP="000533F7">
      <w:pPr>
        <w:pStyle w:val="Nadpis3"/>
      </w:pPr>
      <w:bookmarkStart w:id="37" w:name="_Toc527669893"/>
      <w:r>
        <w:t>Zabezpečení</w:t>
      </w:r>
      <w:r w:rsidR="00350D5B">
        <w:t xml:space="preserve"> sítě</w:t>
      </w:r>
      <w:bookmarkEnd w:id="37"/>
    </w:p>
    <w:p w14:paraId="410112E8" w14:textId="1E083EEF" w:rsidR="000533F7" w:rsidRDefault="000533F7" w:rsidP="000533F7">
      <w:pPr>
        <w:spacing w:after="240"/>
      </w:pPr>
      <w:r>
        <w:t>S modernizací počítačové učebny vzrůstá riziko narušení kybernetické bezpečnosti. Pro účely tohoto projektu se použije stávající řešení, které bude v budoucnu modernizováno.</w:t>
      </w:r>
    </w:p>
    <w:p w14:paraId="3D63183D" w14:textId="2C85DE3C" w:rsidR="00350D5B" w:rsidRDefault="00350D5B" w:rsidP="00350D5B">
      <w:pPr>
        <w:pStyle w:val="Nadpis3"/>
      </w:pPr>
      <w:bookmarkStart w:id="38" w:name="_Toc527669894"/>
      <w:r>
        <w:t>Adobe Creative Cloud</w:t>
      </w:r>
      <w:bookmarkEnd w:id="38"/>
    </w:p>
    <w:p w14:paraId="26AB7086" w14:textId="79ED8A6B" w:rsidR="00350D5B" w:rsidRPr="00350D5B" w:rsidRDefault="00350D5B" w:rsidP="00350D5B">
      <w:r>
        <w:t>Vzhledem ke značné pořizovací ceně licence Adobe Creative Cloud, nebude tento software zahrnut do grantu. Škola se bude snažit sehnat výhodnou licenci a software bude pak nainstalován dodatečně.</w:t>
      </w:r>
    </w:p>
    <w:p w14:paraId="7976386A" w14:textId="77777777" w:rsidR="00350D5B" w:rsidRPr="00350D5B" w:rsidRDefault="00350D5B" w:rsidP="00350D5B"/>
    <w:p w14:paraId="3C02E554" w14:textId="77777777" w:rsidR="000533F7" w:rsidRDefault="000533F7">
      <w:r>
        <w:br w:type="page"/>
      </w:r>
    </w:p>
    <w:p w14:paraId="5067264D" w14:textId="09C1C624" w:rsidR="00D311EC" w:rsidRPr="00AE480E" w:rsidRDefault="00D311EC" w:rsidP="00D311EC">
      <w:pPr>
        <w:pStyle w:val="Nadpis2"/>
      </w:pPr>
      <w:bookmarkStart w:id="39" w:name="_Toc527669895"/>
      <w:r w:rsidRPr="00AE480E">
        <w:lastRenderedPageBreak/>
        <w:t>Rizika</w:t>
      </w:r>
      <w:bookmarkEnd w:id="39"/>
    </w:p>
    <w:p w14:paraId="00D773AB" w14:textId="77777777" w:rsidR="00DD2C06" w:rsidRDefault="00DD2C06" w:rsidP="00837FEB">
      <w:pPr>
        <w:rPr>
          <w:i/>
        </w:rPr>
      </w:pPr>
    </w:p>
    <w:tbl>
      <w:tblPr>
        <w:tblStyle w:val="Tabulkasmkou4"/>
        <w:tblW w:w="0" w:type="auto"/>
        <w:tblLayout w:type="fixed"/>
        <w:tblLook w:val="04A0" w:firstRow="1" w:lastRow="0" w:firstColumn="1" w:lastColumn="0" w:noHBand="0" w:noVBand="1"/>
      </w:tblPr>
      <w:tblGrid>
        <w:gridCol w:w="1480"/>
        <w:gridCol w:w="1634"/>
        <w:gridCol w:w="1786"/>
        <w:gridCol w:w="1616"/>
        <w:gridCol w:w="1166"/>
        <w:gridCol w:w="1328"/>
      </w:tblGrid>
      <w:tr w:rsidR="0016575C" w14:paraId="5F3CD856" w14:textId="77777777" w:rsidTr="0016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1A45A69C" w14:textId="1EE8743D" w:rsidR="00DD2C06" w:rsidRDefault="00DD2C06" w:rsidP="00DD2C06">
            <w:pPr>
              <w:jc w:val="center"/>
              <w:rPr>
                <w:i/>
              </w:rPr>
            </w:pPr>
            <w:r>
              <w:rPr>
                <w:i/>
              </w:rPr>
              <w:t>Popis rizika</w:t>
            </w:r>
          </w:p>
        </w:tc>
        <w:tc>
          <w:tcPr>
            <w:tcW w:w="1634" w:type="dxa"/>
            <w:vAlign w:val="center"/>
          </w:tcPr>
          <w:p w14:paraId="7D157301" w14:textId="5AE90FE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Pravděpodobnost</w:t>
            </w:r>
          </w:p>
        </w:tc>
        <w:tc>
          <w:tcPr>
            <w:tcW w:w="1786" w:type="dxa"/>
            <w:vAlign w:val="center"/>
          </w:tcPr>
          <w:p w14:paraId="3AE9E061" w14:textId="18F38E08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Dopady</w:t>
            </w:r>
          </w:p>
        </w:tc>
        <w:tc>
          <w:tcPr>
            <w:tcW w:w="1616" w:type="dxa"/>
            <w:vAlign w:val="center"/>
          </w:tcPr>
          <w:p w14:paraId="3951BC2F" w14:textId="763C36D6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Mitigace</w:t>
            </w:r>
          </w:p>
        </w:tc>
        <w:tc>
          <w:tcPr>
            <w:tcW w:w="1166" w:type="dxa"/>
            <w:vAlign w:val="center"/>
          </w:tcPr>
          <w:p w14:paraId="0FAD33D7" w14:textId="4CBA9F3A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Krizový plán</w:t>
            </w:r>
          </w:p>
        </w:tc>
        <w:tc>
          <w:tcPr>
            <w:tcW w:w="1328" w:type="dxa"/>
            <w:vAlign w:val="center"/>
          </w:tcPr>
          <w:p w14:paraId="02AA6DA4" w14:textId="6CF7D0FF" w:rsidR="00DD2C06" w:rsidRDefault="00DD2C06" w:rsidP="00DD2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Odpovědná osoba</w:t>
            </w:r>
          </w:p>
        </w:tc>
      </w:tr>
      <w:tr w:rsidR="0016575C" w14:paraId="576689C0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3C443815" w14:textId="109FDB5B" w:rsidR="00DD2C06" w:rsidRPr="00DD2C06" w:rsidRDefault="00F027B6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Technická závada na dodaném hardwaru</w:t>
            </w:r>
          </w:p>
        </w:tc>
        <w:tc>
          <w:tcPr>
            <w:tcW w:w="1634" w:type="dxa"/>
            <w:vAlign w:val="center"/>
          </w:tcPr>
          <w:p w14:paraId="20284A22" w14:textId="56FC14C1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</w:p>
        </w:tc>
        <w:tc>
          <w:tcPr>
            <w:tcW w:w="1786" w:type="dxa"/>
            <w:vAlign w:val="center"/>
          </w:tcPr>
          <w:p w14:paraId="44B0BF49" w14:textId="7B8FEB00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Prodloužení doby realizace projektu</w:t>
            </w:r>
          </w:p>
        </w:tc>
        <w:tc>
          <w:tcPr>
            <w:tcW w:w="1616" w:type="dxa"/>
            <w:vAlign w:val="center"/>
          </w:tcPr>
          <w:p w14:paraId="4BA7318E" w14:textId="621CF9AE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Nelze jednoznačně mitigovat.</w:t>
            </w:r>
          </w:p>
        </w:tc>
        <w:tc>
          <w:tcPr>
            <w:tcW w:w="1166" w:type="dxa"/>
            <w:vAlign w:val="center"/>
          </w:tcPr>
          <w:p w14:paraId="6824ECD9" w14:textId="0BFBADC8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Reklamace daného hardwaru, zvážení posunutí termínu spuštění.</w:t>
            </w:r>
          </w:p>
        </w:tc>
        <w:tc>
          <w:tcPr>
            <w:tcW w:w="1328" w:type="dxa"/>
            <w:vAlign w:val="center"/>
          </w:tcPr>
          <w:p w14:paraId="6B9F3FFC" w14:textId="5EA10E3F" w:rsidR="00DD2C06" w:rsidRPr="00DD2C06" w:rsidRDefault="00DD2C0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DD2C06">
              <w:rPr>
                <w:i/>
                <w:sz w:val="20"/>
              </w:rPr>
              <w:t>Vedoucí projektu</w:t>
            </w:r>
          </w:p>
        </w:tc>
      </w:tr>
      <w:tr w:rsidR="0016575C" w14:paraId="7740F8D7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CDC504A" w14:textId="23ED7484" w:rsidR="00CD0F07" w:rsidRDefault="001B5E6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Místnost nebude v odpovídajícím stavu (tj. nebude vyklizená, bude vlhká apod.)</w:t>
            </w:r>
          </w:p>
        </w:tc>
        <w:tc>
          <w:tcPr>
            <w:tcW w:w="1634" w:type="dxa"/>
            <w:vAlign w:val="center"/>
          </w:tcPr>
          <w:p w14:paraId="0B010F7C" w14:textId="638BE0EF" w:rsidR="00CD0F07" w:rsidRPr="00DD2C06" w:rsidRDefault="0016575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Malé riziko</w:t>
            </w:r>
            <w:r w:rsidR="001B5E6C">
              <w:rPr>
                <w:i/>
                <w:sz w:val="20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42BBD167" w14:textId="148EDF6A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Prodloužení doby realizace projektu, vyšší finanční náklady.</w:t>
            </w:r>
          </w:p>
        </w:tc>
        <w:tc>
          <w:tcPr>
            <w:tcW w:w="1616" w:type="dxa"/>
            <w:vAlign w:val="center"/>
          </w:tcPr>
          <w:p w14:paraId="3A5D2F97" w14:textId="114ABF80" w:rsidR="00CD0F07" w:rsidRDefault="001B5E6C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Zajištění odpovídajícího stavu v dostatečném předstihu.</w:t>
            </w:r>
          </w:p>
        </w:tc>
        <w:tc>
          <w:tcPr>
            <w:tcW w:w="1166" w:type="dxa"/>
            <w:vAlign w:val="center"/>
          </w:tcPr>
          <w:p w14:paraId="23F77F29" w14:textId="3A69954E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Pozdržení termínu realizace projektu.</w:t>
            </w:r>
          </w:p>
        </w:tc>
        <w:tc>
          <w:tcPr>
            <w:tcW w:w="1328" w:type="dxa"/>
            <w:vAlign w:val="center"/>
          </w:tcPr>
          <w:p w14:paraId="68D6106C" w14:textId="36D784A7" w:rsidR="00CD0F07" w:rsidRDefault="001B5E6C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Škol</w:t>
            </w:r>
            <w:r w:rsidR="00350D5B">
              <w:rPr>
                <w:i/>
                <w:sz w:val="20"/>
              </w:rPr>
              <w:t>a</w:t>
            </w:r>
            <w:r w:rsidR="0016575C">
              <w:rPr>
                <w:rStyle w:val="Znakapoznpodarou"/>
                <w:i/>
                <w:sz w:val="20"/>
              </w:rPr>
              <w:footnoteReference w:id="1"/>
            </w:r>
          </w:p>
        </w:tc>
      </w:tr>
      <w:tr w:rsidR="0016575C" w14:paraId="35BE81D6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54E2A94E" w14:textId="10784D3D" w:rsidR="00DD2C06" w:rsidRPr="00DD2C06" w:rsidRDefault="000533F7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Nebudou včas vyhotoveny stavební úpravy</w:t>
            </w:r>
          </w:p>
        </w:tc>
        <w:tc>
          <w:tcPr>
            <w:tcW w:w="1634" w:type="dxa"/>
            <w:vAlign w:val="center"/>
          </w:tcPr>
          <w:p w14:paraId="1685F4A6" w14:textId="2060BD6C" w:rsidR="00DD2C06" w:rsidRPr="00DD2C06" w:rsidRDefault="0016575C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Střední riziko</w:t>
            </w:r>
          </w:p>
        </w:tc>
        <w:tc>
          <w:tcPr>
            <w:tcW w:w="1786" w:type="dxa"/>
            <w:vAlign w:val="center"/>
          </w:tcPr>
          <w:p w14:paraId="2C073995" w14:textId="17C14215" w:rsidR="00DD2C06" w:rsidRPr="00DD2C06" w:rsidRDefault="000533F7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Posun termínu otevření učebny, v nejhorším případě do dalšího školního roku.</w:t>
            </w:r>
          </w:p>
        </w:tc>
        <w:tc>
          <w:tcPr>
            <w:tcW w:w="1616" w:type="dxa"/>
            <w:vAlign w:val="center"/>
          </w:tcPr>
          <w:p w14:paraId="2C38C23A" w14:textId="1437B569" w:rsidR="00DD2C06" w:rsidRPr="00DD2C06" w:rsidRDefault="000533F7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Objednání práce v předstihu.</w:t>
            </w:r>
          </w:p>
        </w:tc>
        <w:tc>
          <w:tcPr>
            <w:tcW w:w="1166" w:type="dxa"/>
            <w:vAlign w:val="center"/>
          </w:tcPr>
          <w:p w14:paraId="187FEE49" w14:textId="71DE52A7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Zvážení možného dočasného chodu místnosti. Zvážení posunutí spuštění.</w:t>
            </w:r>
          </w:p>
        </w:tc>
        <w:tc>
          <w:tcPr>
            <w:tcW w:w="1328" w:type="dxa"/>
            <w:vAlign w:val="center"/>
          </w:tcPr>
          <w:p w14:paraId="7EE5175F" w14:textId="2061A003" w:rsidR="00DD2C06" w:rsidRPr="00DD2C06" w:rsidRDefault="00F027B6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Osoba odpovědná za stavební úpravy</w:t>
            </w:r>
          </w:p>
        </w:tc>
      </w:tr>
      <w:tr w:rsidR="0016575C" w14:paraId="14560992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7C91BB33" w14:textId="28016476" w:rsidR="00AF5AAD" w:rsidRDefault="00AF5AAD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Nestihne se včas vysoutěžit … (vybavení, příprava k termínu spuštění)</w:t>
            </w:r>
          </w:p>
        </w:tc>
        <w:tc>
          <w:tcPr>
            <w:tcW w:w="1634" w:type="dxa"/>
            <w:vAlign w:val="center"/>
          </w:tcPr>
          <w:p w14:paraId="7DC782B8" w14:textId="5666F47A" w:rsidR="00AF5AAD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0" w:author="Matěj Bartoň" w:date="2018-10-18T15:40:00Z">
              <w:r>
                <w:rPr>
                  <w:i/>
                  <w:sz w:val="20"/>
                </w:rPr>
                <w:t>Střední riziko</w:t>
              </w:r>
            </w:ins>
          </w:p>
        </w:tc>
        <w:tc>
          <w:tcPr>
            <w:tcW w:w="1786" w:type="dxa"/>
            <w:vAlign w:val="center"/>
          </w:tcPr>
          <w:p w14:paraId="69EEBBF6" w14:textId="77777777" w:rsidR="00AF5AAD" w:rsidRDefault="00AF5AAD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</w:p>
        </w:tc>
        <w:tc>
          <w:tcPr>
            <w:tcW w:w="1616" w:type="dxa"/>
            <w:vAlign w:val="center"/>
          </w:tcPr>
          <w:p w14:paraId="06ADB499" w14:textId="21FDF6A6" w:rsidR="00AF5AAD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1" w:author="Matěj Bartoň" w:date="2018-10-18T15:38:00Z">
              <w:r>
                <w:rPr>
                  <w:i/>
                  <w:sz w:val="20"/>
                </w:rPr>
                <w:t>Začneme soutěžit před zahájením re</w:t>
              </w:r>
            </w:ins>
            <w:ins w:id="42" w:author="Matěj Bartoň" w:date="2018-10-18T15:39:00Z">
              <w:r>
                <w:rPr>
                  <w:i/>
                  <w:sz w:val="20"/>
                </w:rPr>
                <w:t>alizace (doplnit podle harmonogramu)</w:t>
              </w:r>
            </w:ins>
          </w:p>
        </w:tc>
        <w:tc>
          <w:tcPr>
            <w:tcW w:w="1166" w:type="dxa"/>
            <w:vAlign w:val="center"/>
          </w:tcPr>
          <w:p w14:paraId="50F5F818" w14:textId="425D831B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3" w:author="Matěj Bartoň" w:date="2018-10-18T15:39:00Z">
              <w:r>
                <w:rPr>
                  <w:i/>
                  <w:sz w:val="20"/>
                </w:rPr>
                <w:t>Zvážit posunutí termínu začátku spuštění.</w:t>
              </w:r>
            </w:ins>
          </w:p>
        </w:tc>
        <w:tc>
          <w:tcPr>
            <w:tcW w:w="1328" w:type="dxa"/>
            <w:vAlign w:val="center"/>
          </w:tcPr>
          <w:p w14:paraId="073B9880" w14:textId="0DC96CE5" w:rsidR="00AF5AAD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44" w:author="Matěj Bartoň" w:date="2018-10-18T15:39:00Z">
              <w:r>
                <w:rPr>
                  <w:i/>
                  <w:sz w:val="20"/>
                </w:rPr>
                <w:t>Vedoucí projektu</w:t>
              </w:r>
            </w:ins>
          </w:p>
        </w:tc>
      </w:tr>
      <w:tr w:rsidR="0016575C" w14:paraId="2C4A1883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623E538A" w14:textId="156CB65D" w:rsidR="00EA0A7C" w:rsidRPr="00EA0A7C" w:rsidRDefault="00EA0A7C" w:rsidP="006C7D02">
            <w:pPr>
              <w:rPr>
                <w:b w:val="0"/>
                <w:bCs w:val="0"/>
                <w:i/>
                <w:sz w:val="20"/>
              </w:rPr>
            </w:pPr>
            <w:r>
              <w:rPr>
                <w:i/>
                <w:sz w:val="20"/>
              </w:rPr>
              <w:t>Nebude zájem studentů o samostatnou práci</w:t>
            </w:r>
          </w:p>
        </w:tc>
        <w:tc>
          <w:tcPr>
            <w:tcW w:w="1634" w:type="dxa"/>
            <w:vAlign w:val="center"/>
          </w:tcPr>
          <w:p w14:paraId="0C17C168" w14:textId="2E8AA798" w:rsidR="00AF5AAD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5" w:author="Matěj Bartoň" w:date="2018-10-18T15:40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06637852" w14:textId="6A5B09DA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6" w:author="Matěj Bartoň" w:date="2018-10-18T15:40:00Z">
              <w:r>
                <w:rPr>
                  <w:i/>
                  <w:sz w:val="20"/>
                </w:rPr>
                <w:t>Nevyužívání učebny.</w:t>
              </w:r>
            </w:ins>
          </w:p>
        </w:tc>
        <w:tc>
          <w:tcPr>
            <w:tcW w:w="1616" w:type="dxa"/>
            <w:vAlign w:val="center"/>
          </w:tcPr>
          <w:p w14:paraId="310B847B" w14:textId="3463A5CC" w:rsidR="00AF5AAD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7" w:author="Matěj Bartoň" w:date="2018-10-18T15:40:00Z">
              <w:r>
                <w:rPr>
                  <w:i/>
                  <w:sz w:val="20"/>
                </w:rPr>
                <w:t>Pořádat kurzy, popularizovat.</w:t>
              </w:r>
            </w:ins>
          </w:p>
        </w:tc>
        <w:tc>
          <w:tcPr>
            <w:tcW w:w="1166" w:type="dxa"/>
            <w:vAlign w:val="center"/>
          </w:tcPr>
          <w:p w14:paraId="21E64059" w14:textId="42E3BF92" w:rsidR="00AF5AAD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8" w:author="Matěj Bartoň" w:date="2018-10-18T15:41:00Z">
              <w:r>
                <w:rPr>
                  <w:i/>
                  <w:sz w:val="20"/>
                </w:rPr>
                <w:t>Dialog s vedením Školy nebo MČ.</w:t>
              </w:r>
            </w:ins>
          </w:p>
        </w:tc>
        <w:tc>
          <w:tcPr>
            <w:tcW w:w="1328" w:type="dxa"/>
            <w:vAlign w:val="center"/>
          </w:tcPr>
          <w:p w14:paraId="193F4BC2" w14:textId="35D2F96F" w:rsidR="00AF5AAD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ins w:id="49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104CC3A" w14:textId="77777777" w:rsidTr="0016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0B5198B2" w14:textId="2EE68CCE" w:rsidR="00EA0A7C" w:rsidRDefault="00EA0A7C" w:rsidP="006C7D0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Nenaplníme indikátory projektové výzvy</w:t>
            </w:r>
          </w:p>
        </w:tc>
        <w:tc>
          <w:tcPr>
            <w:tcW w:w="1634" w:type="dxa"/>
            <w:vAlign w:val="center"/>
          </w:tcPr>
          <w:p w14:paraId="545BAAA5" w14:textId="698F63DF" w:rsidR="00EA0A7C" w:rsidRPr="00DD2C06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0" w:author="Matěj Bartoň" w:date="2018-10-18T15:43:00Z">
              <w:r>
                <w:rPr>
                  <w:i/>
                  <w:sz w:val="20"/>
                </w:rPr>
                <w:t>Vysoké riziko</w:t>
              </w:r>
            </w:ins>
          </w:p>
        </w:tc>
        <w:tc>
          <w:tcPr>
            <w:tcW w:w="1786" w:type="dxa"/>
            <w:vAlign w:val="center"/>
          </w:tcPr>
          <w:p w14:paraId="5BAE6ECE" w14:textId="122BA67A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1" w:author="Matěj Bartoň" w:date="2018-10-18T15:42:00Z">
              <w:r>
                <w:rPr>
                  <w:i/>
                  <w:sz w:val="20"/>
                </w:rPr>
                <w:t>Realizovatelnost projektu</w:t>
              </w:r>
            </w:ins>
          </w:p>
        </w:tc>
        <w:tc>
          <w:tcPr>
            <w:tcW w:w="1616" w:type="dxa"/>
            <w:vAlign w:val="center"/>
          </w:tcPr>
          <w:p w14:paraId="4DDDC022" w14:textId="3506ECE7" w:rsidR="00EA0A7C" w:rsidRDefault="001E2C5A" w:rsidP="00AE4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2" w:author="Matěj Bartoň" w:date="2018-10-18T15:43:00Z">
              <w:r>
                <w:rPr>
                  <w:i/>
                  <w:sz w:val="20"/>
                </w:rPr>
                <w:t>Upřesnění indikátorů.</w:t>
              </w:r>
            </w:ins>
          </w:p>
        </w:tc>
        <w:tc>
          <w:tcPr>
            <w:tcW w:w="1166" w:type="dxa"/>
            <w:vAlign w:val="center"/>
          </w:tcPr>
          <w:p w14:paraId="4F20B663" w14:textId="6B8B170C" w:rsidR="00EA0A7C" w:rsidRDefault="001E2C5A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3" w:author="Matěj Bartoň" w:date="2018-10-18T15:43:00Z">
              <w:r>
                <w:rPr>
                  <w:i/>
                  <w:sz w:val="20"/>
                </w:rPr>
                <w:t>Pojištění odpovědnosti</w:t>
              </w:r>
            </w:ins>
          </w:p>
        </w:tc>
        <w:tc>
          <w:tcPr>
            <w:tcW w:w="1328" w:type="dxa"/>
            <w:vAlign w:val="center"/>
          </w:tcPr>
          <w:p w14:paraId="3501CC3B" w14:textId="22B461BC" w:rsidR="00EA0A7C" w:rsidRDefault="00AC1AB9" w:rsidP="006C7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ins w:id="54" w:author="Matěj Bartoň" w:date="2018-10-18T15:46:00Z">
              <w:r>
                <w:rPr>
                  <w:i/>
                  <w:sz w:val="20"/>
                </w:rPr>
                <w:t>Škola</w:t>
              </w:r>
            </w:ins>
          </w:p>
        </w:tc>
      </w:tr>
      <w:tr w:rsidR="0016575C" w14:paraId="290266EE" w14:textId="77777777" w:rsidTr="0016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5" w:author="Matěj Bartoň" w:date="2018-10-18T14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Align w:val="center"/>
          </w:tcPr>
          <w:p w14:paraId="256538A5" w14:textId="5B13D8C7" w:rsidR="006B2668" w:rsidRDefault="006B2668" w:rsidP="006C7D02">
            <w:pPr>
              <w:rPr>
                <w:ins w:id="56" w:author="Matěj Bartoň" w:date="2018-10-18T14:57:00Z"/>
                <w:i/>
                <w:sz w:val="20"/>
              </w:rPr>
            </w:pPr>
            <w:ins w:id="57" w:author="Matěj Bartoň" w:date="2018-10-18T14:57:00Z">
              <w:r>
                <w:rPr>
                  <w:i/>
                  <w:sz w:val="20"/>
                </w:rPr>
                <w:t>Nebude fungovat součinnost Škola-Pr</w:t>
              </w:r>
            </w:ins>
            <w:ins w:id="58" w:author="Matěj Bartoň" w:date="2018-10-18T14:58:00Z">
              <w:r>
                <w:rPr>
                  <w:i/>
                  <w:sz w:val="20"/>
                </w:rPr>
                <w:t>ojektový tým</w:t>
              </w:r>
            </w:ins>
          </w:p>
        </w:tc>
        <w:tc>
          <w:tcPr>
            <w:tcW w:w="1634" w:type="dxa"/>
            <w:vAlign w:val="center"/>
          </w:tcPr>
          <w:p w14:paraId="373ACE56" w14:textId="2079C67B" w:rsidR="006B2668" w:rsidRPr="00DD2C06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" w:author="Matěj Bartoň" w:date="2018-10-18T14:57:00Z"/>
                <w:i/>
                <w:sz w:val="20"/>
              </w:rPr>
            </w:pPr>
            <w:ins w:id="60" w:author="Matěj Bartoň" w:date="2018-10-18T15:44:00Z">
              <w:r>
                <w:rPr>
                  <w:i/>
                  <w:sz w:val="20"/>
                </w:rPr>
                <w:t>Nízké riziko</w:t>
              </w:r>
            </w:ins>
          </w:p>
        </w:tc>
        <w:tc>
          <w:tcPr>
            <w:tcW w:w="1786" w:type="dxa"/>
            <w:vAlign w:val="center"/>
          </w:tcPr>
          <w:p w14:paraId="660A7C27" w14:textId="1850E82C" w:rsidR="006B2668" w:rsidRDefault="001E2C5A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" w:author="Matěj Bartoň" w:date="2018-10-18T14:57:00Z"/>
                <w:i/>
                <w:sz w:val="20"/>
              </w:rPr>
            </w:pPr>
            <w:ins w:id="62" w:author="Matěj Bartoň" w:date="2018-10-18T15:44:00Z">
              <w:r>
                <w:rPr>
                  <w:i/>
                  <w:sz w:val="20"/>
                </w:rPr>
                <w:t>Zpoždění termínu spuštění, nízká efektivita</w:t>
              </w:r>
            </w:ins>
          </w:p>
        </w:tc>
        <w:tc>
          <w:tcPr>
            <w:tcW w:w="1616" w:type="dxa"/>
            <w:vAlign w:val="center"/>
          </w:tcPr>
          <w:p w14:paraId="3B49C5E0" w14:textId="773CFFCC" w:rsidR="006B2668" w:rsidRDefault="001E2C5A" w:rsidP="00AE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" w:author="Matěj Bartoň" w:date="2018-10-18T14:57:00Z"/>
                <w:i/>
                <w:sz w:val="20"/>
              </w:rPr>
            </w:pPr>
            <w:ins w:id="64" w:author="Matěj Bartoň" w:date="2018-10-18T15:44:00Z">
              <w:r>
                <w:rPr>
                  <w:i/>
                  <w:sz w:val="20"/>
                </w:rPr>
                <w:t>Snaha o aktivní komunikace a hledání kompromi</w:t>
              </w:r>
            </w:ins>
            <w:ins w:id="65" w:author="Matěj Bartoň" w:date="2018-10-18T15:45:00Z">
              <w:r>
                <w:rPr>
                  <w:i/>
                  <w:sz w:val="20"/>
                </w:rPr>
                <w:t>sů</w:t>
              </w:r>
            </w:ins>
          </w:p>
        </w:tc>
        <w:tc>
          <w:tcPr>
            <w:tcW w:w="1166" w:type="dxa"/>
            <w:vAlign w:val="center"/>
          </w:tcPr>
          <w:p w14:paraId="1838F6D2" w14:textId="5F037B11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" w:author="Matěj Bartoň" w:date="2018-10-18T14:57:00Z"/>
                <w:i/>
                <w:sz w:val="20"/>
              </w:rPr>
            </w:pPr>
            <w:ins w:id="67" w:author="Matěj Bartoň" w:date="2018-10-18T15:45:00Z">
              <w:r>
                <w:rPr>
                  <w:i/>
                  <w:sz w:val="20"/>
                </w:rPr>
                <w:t xml:space="preserve">Dialog s vedením </w:t>
              </w:r>
            </w:ins>
            <w:r w:rsidR="00A9634C">
              <w:rPr>
                <w:i/>
                <w:sz w:val="20"/>
              </w:rPr>
              <w:t>školy a</w:t>
            </w:r>
            <w:ins w:id="68" w:author="Matěj Bartoň" w:date="2018-10-18T15:45:00Z">
              <w:r>
                <w:rPr>
                  <w:i/>
                  <w:sz w:val="20"/>
                </w:rPr>
                <w:t xml:space="preserve"> hledání řešení tohoto problému</w:t>
              </w:r>
            </w:ins>
          </w:p>
        </w:tc>
        <w:tc>
          <w:tcPr>
            <w:tcW w:w="1328" w:type="dxa"/>
            <w:vAlign w:val="center"/>
          </w:tcPr>
          <w:p w14:paraId="5C61A4F6" w14:textId="2BDBF99F" w:rsidR="006B2668" w:rsidRDefault="00AC1AB9" w:rsidP="006C7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" w:author="Matěj Bartoň" w:date="2018-10-18T14:57:00Z"/>
                <w:i/>
                <w:sz w:val="20"/>
              </w:rPr>
            </w:pPr>
            <w:ins w:id="70" w:author="Matěj Bartoň" w:date="2018-10-18T15:45:00Z">
              <w:r>
                <w:rPr>
                  <w:i/>
                  <w:sz w:val="20"/>
                </w:rPr>
                <w:t>Vedoucí projektu</w:t>
              </w:r>
            </w:ins>
          </w:p>
        </w:tc>
      </w:tr>
    </w:tbl>
    <w:p w14:paraId="37608FAB" w14:textId="77777777" w:rsidR="00264617" w:rsidRDefault="00264617">
      <w:r>
        <w:br w:type="page"/>
      </w:r>
    </w:p>
    <w:p w14:paraId="0AA0192D" w14:textId="44920370" w:rsidR="006069F1" w:rsidRPr="007B0D03" w:rsidRDefault="0039552A" w:rsidP="006069F1">
      <w:pPr>
        <w:pStyle w:val="Nadpis1"/>
      </w:pPr>
      <w:bookmarkStart w:id="71" w:name="_Toc527669896"/>
      <w:commentRangeStart w:id="72"/>
      <w:r w:rsidRPr="00C65426">
        <w:lastRenderedPageBreak/>
        <w:t>Harmonogram</w:t>
      </w:r>
      <w:commentRangeEnd w:id="72"/>
      <w:r w:rsidR="00E83BD9">
        <w:rPr>
          <w:rStyle w:val="Odkaznakoment"/>
          <w:rFonts w:eastAsiaTheme="minorEastAsia" w:cstheme="minorBidi"/>
          <w:b w:val="0"/>
        </w:rPr>
        <w:commentReference w:id="72"/>
      </w:r>
      <w:r w:rsidR="00FF5CCA">
        <w:t xml:space="preserve"> (bude doplněno později)</w:t>
      </w:r>
      <w:bookmarkEnd w:id="71"/>
    </w:p>
    <w:p w14:paraId="00E882F9" w14:textId="77777777" w:rsidR="00C65426" w:rsidRPr="00C65426" w:rsidRDefault="00C65426" w:rsidP="006069F1">
      <w:pPr>
        <w:rPr>
          <w:i/>
          <w:color w:val="0070C0"/>
        </w:rPr>
      </w:pPr>
    </w:p>
    <w:p w14:paraId="1ACAF68B" w14:textId="5490C656" w:rsidR="00D71177" w:rsidRPr="00C65426" w:rsidRDefault="00D71177" w:rsidP="0039552A">
      <w:pPr>
        <w:pStyle w:val="Nadpis2"/>
      </w:pPr>
      <w:bookmarkStart w:id="73" w:name="_Toc527669897"/>
      <w:r w:rsidRPr="00C65426">
        <w:t>Předpokládané zahájení a konec</w:t>
      </w:r>
      <w:bookmarkEnd w:id="73"/>
    </w:p>
    <w:p w14:paraId="7AD4C89E" w14:textId="5C5402F7" w:rsidR="00E60003" w:rsidRDefault="00E60003" w:rsidP="00E60003">
      <w:pPr>
        <w:pStyle w:val="Odstavecseseznamem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Projekt je možné začít už od března 2019, nicméně se dohodlo, že ho začneme až od konce dubna 2019. Hotový musí být do začátku školního roku 2019/20, což je pondělí 2. září 2019. </w:t>
      </w:r>
    </w:p>
    <w:p w14:paraId="3B198FE9" w14:textId="18830EA6" w:rsidR="00F5339A" w:rsidRPr="00F5339A" w:rsidRDefault="00E60003" w:rsidP="00F5339A">
      <w:pPr>
        <w:pStyle w:val="Odstavecseseznamem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Nejvýznamnější rekonstrukce proběhnou v květnu, kdy ještě není období letních dovolených a jak externí firmy tak vyčlenění zaměstnanci školy nebudou zaneprázdněni. </w:t>
      </w:r>
      <w:r w:rsidR="00F5339A">
        <w:rPr>
          <w:color w:val="000000" w:themeColor="text1"/>
        </w:rPr>
        <w:t>Zaměstnanci školy si pak na období letních prázdnin často plánují dovolené, tudíž bychom chtěli mít všechny práce hotové ještě před ukončením školního roku a letní prázdniny nechat jen jako rezervu v případě závažnějších problémů</w:t>
      </w:r>
    </w:p>
    <w:p w14:paraId="16115BB6" w14:textId="76D5AF3F" w:rsidR="00043DEA" w:rsidRPr="00C65426" w:rsidRDefault="00043DEA" w:rsidP="00C65426">
      <w:pPr>
        <w:rPr>
          <w:color w:val="0070C0"/>
        </w:rPr>
      </w:pPr>
    </w:p>
    <w:p w14:paraId="2A8E7B3A" w14:textId="14C128A4" w:rsidR="00781246" w:rsidRPr="00E60003" w:rsidRDefault="0039552A" w:rsidP="00E60003">
      <w:pPr>
        <w:pStyle w:val="Nadpis2"/>
      </w:pPr>
      <w:bookmarkStart w:id="74" w:name="_Toc527669898"/>
      <w:r w:rsidRPr="00C65426">
        <w:t>Milníky / odhady trvání</w:t>
      </w:r>
      <w:bookmarkEnd w:id="74"/>
    </w:p>
    <w:p w14:paraId="60349BD2" w14:textId="127869D7" w:rsidR="00043DEA" w:rsidRDefault="00043DEA" w:rsidP="00C65426">
      <w:pPr>
        <w:rPr>
          <w:i/>
          <w:color w:val="C00000"/>
        </w:rPr>
      </w:pPr>
    </w:p>
    <w:p w14:paraId="261A269E" w14:textId="10055A25" w:rsidR="00043DEA" w:rsidRDefault="00F845D9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F845D9">
        <w:rPr>
          <w:color w:val="000000" w:themeColor="text1"/>
        </w:rPr>
        <w:t xml:space="preserve">Celý projekt budeme realizovat v první polovině roku 2019. </w:t>
      </w:r>
    </w:p>
    <w:p w14:paraId="385FF232" w14:textId="0EFE7129" w:rsidR="00F845D9" w:rsidRDefault="00F845D9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02155E">
        <w:rPr>
          <w:b/>
          <w:color w:val="000000" w:themeColor="text1"/>
        </w:rPr>
        <w:t>Květen 2019</w:t>
      </w:r>
      <w:r>
        <w:rPr>
          <w:color w:val="000000" w:themeColor="text1"/>
        </w:rPr>
        <w:t xml:space="preserve"> – vyjednání levnějších cen dodávaného hardwaru</w:t>
      </w:r>
      <w:r w:rsidR="0002155E">
        <w:rPr>
          <w:color w:val="000000" w:themeColor="text1"/>
        </w:rPr>
        <w:t xml:space="preserve"> (30 pracovních dní)</w:t>
      </w:r>
      <w:r>
        <w:rPr>
          <w:color w:val="000000" w:themeColor="text1"/>
        </w:rPr>
        <w:t xml:space="preserve">; </w:t>
      </w:r>
      <w:r w:rsidR="0069474C">
        <w:rPr>
          <w:b/>
          <w:color w:val="000000" w:themeColor="text1"/>
        </w:rPr>
        <w:t xml:space="preserve">Stavební práce: </w:t>
      </w:r>
      <w:r w:rsidR="0002155E">
        <w:rPr>
          <w:color w:val="000000" w:themeColor="text1"/>
        </w:rPr>
        <w:t xml:space="preserve">vyklizení místnosti (3 pracovní dny) </w:t>
      </w:r>
      <w:r>
        <w:rPr>
          <w:color w:val="000000" w:themeColor="text1"/>
        </w:rPr>
        <w:t>nové rozvody elektřiny a internetu</w:t>
      </w:r>
      <w:r w:rsidR="0002155E">
        <w:rPr>
          <w:color w:val="000000" w:themeColor="text1"/>
        </w:rPr>
        <w:t xml:space="preserve"> (3 pracovní dny)</w:t>
      </w:r>
      <w:r>
        <w:rPr>
          <w:color w:val="000000" w:themeColor="text1"/>
        </w:rPr>
        <w:t>, malování</w:t>
      </w:r>
      <w:r w:rsidR="0002155E">
        <w:rPr>
          <w:color w:val="000000" w:themeColor="text1"/>
        </w:rPr>
        <w:t xml:space="preserve"> (1 pracovní den)</w:t>
      </w:r>
      <w:r>
        <w:rPr>
          <w:color w:val="000000" w:themeColor="text1"/>
        </w:rPr>
        <w:t>, nastěhování nábytku</w:t>
      </w:r>
      <w:r w:rsidR="0002155E">
        <w:rPr>
          <w:color w:val="000000" w:themeColor="text1"/>
        </w:rPr>
        <w:t>(1 pracovní den)</w:t>
      </w:r>
      <w:r>
        <w:rPr>
          <w:color w:val="000000" w:themeColor="text1"/>
        </w:rPr>
        <w:t>, zavedení bezpečnostních prvků</w:t>
      </w:r>
      <w:r w:rsidR="0002155E">
        <w:rPr>
          <w:color w:val="000000" w:themeColor="text1"/>
        </w:rPr>
        <w:t xml:space="preserve"> (1 pracovní den)</w:t>
      </w:r>
    </w:p>
    <w:p w14:paraId="55E41FE7" w14:textId="464556CD" w:rsidR="00F845D9" w:rsidRDefault="0002155E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 w:rsidRPr="0002155E">
        <w:rPr>
          <w:b/>
          <w:color w:val="000000" w:themeColor="text1"/>
        </w:rPr>
        <w:t>Červen 2019</w:t>
      </w:r>
      <w:r>
        <w:rPr>
          <w:color w:val="000000" w:themeColor="text1"/>
        </w:rPr>
        <w:t xml:space="preserve"> – Školení personálu učebny (4 pracovní dny), montáž klimatizace (1 pracovní den)</w:t>
      </w:r>
      <w:r w:rsidR="00E60003">
        <w:rPr>
          <w:color w:val="000000" w:themeColor="text1"/>
        </w:rPr>
        <w:t>, Nákup a doručení hardwaru (3 pracovní dny), umístění PC a instalace softwaru (4 pracovní dny), nákup a instalace čteček čipových karet (7 pracovních dní)</w:t>
      </w:r>
    </w:p>
    <w:p w14:paraId="6D1FCF1C" w14:textId="1EA7EDD1" w:rsidR="00E60003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Červenec 2019 </w:t>
      </w:r>
      <w:r>
        <w:rPr>
          <w:color w:val="000000" w:themeColor="text1"/>
        </w:rPr>
        <w:t>– rezerva pro případ problémů</w:t>
      </w:r>
    </w:p>
    <w:p w14:paraId="74AFA64B" w14:textId="2B5B23CC" w:rsidR="00E60003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Srpen 2019 </w:t>
      </w:r>
      <w:r>
        <w:rPr>
          <w:color w:val="000000" w:themeColor="text1"/>
        </w:rPr>
        <w:t>– rezerva pro případ problémů</w:t>
      </w:r>
    </w:p>
    <w:p w14:paraId="62791DC7" w14:textId="45341823" w:rsidR="00E60003" w:rsidRPr="00F845D9" w:rsidRDefault="00E60003" w:rsidP="00F845D9">
      <w:pPr>
        <w:pStyle w:val="Odstavecseseznamem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Září 2019 </w:t>
      </w:r>
      <w:r>
        <w:rPr>
          <w:color w:val="000000" w:themeColor="text1"/>
        </w:rPr>
        <w:t>– Zahájení provozu učebny (1 pracovní den)</w:t>
      </w:r>
    </w:p>
    <w:p w14:paraId="493BA8BC" w14:textId="5140D772" w:rsidR="00F845D9" w:rsidRPr="0066266B" w:rsidRDefault="00F845D9" w:rsidP="00C65426">
      <w:pPr>
        <w:rPr>
          <w:color w:val="000000" w:themeColor="text1"/>
        </w:rPr>
      </w:pPr>
    </w:p>
    <w:p w14:paraId="2A756223" w14:textId="25DC8E75" w:rsidR="0039552A" w:rsidRPr="00C65426" w:rsidRDefault="0039552A" w:rsidP="0039552A">
      <w:pPr>
        <w:pStyle w:val="Nadpis2"/>
      </w:pPr>
      <w:bookmarkStart w:id="75" w:name="_Toc527669899"/>
      <w:r w:rsidRPr="00C65426">
        <w:t>Harmonogram</w:t>
      </w:r>
      <w:bookmarkEnd w:id="75"/>
    </w:p>
    <w:p w14:paraId="4C75946E" w14:textId="0AE120C8" w:rsidR="00043DEA" w:rsidRDefault="0066266B">
      <w:r>
        <w:rPr>
          <w:noProof/>
        </w:rPr>
        <w:drawing>
          <wp:inline distT="0" distB="0" distL="0" distR="0" wp14:anchorId="71BC057F" wp14:editId="485826A4">
            <wp:extent cx="6176268" cy="17399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mono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99" cy="17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466F" w14:textId="0CECED33" w:rsidR="0066266B" w:rsidRPr="0066266B" w:rsidRDefault="0066266B" w:rsidP="0066266B">
      <w:pPr>
        <w:jc w:val="right"/>
        <w:rPr>
          <w:vertAlign w:val="subscript"/>
        </w:rPr>
      </w:pPr>
      <w:r>
        <w:rPr>
          <w:vertAlign w:val="subscript"/>
        </w:rPr>
        <w:t>Harmonogram projektu (větší rozlišení viz. příloha 3)</w:t>
      </w:r>
    </w:p>
    <w:p w14:paraId="0FEC8078" w14:textId="297B43A3" w:rsidR="0039552A" w:rsidRPr="00C65426" w:rsidRDefault="0039552A" w:rsidP="0039552A">
      <w:pPr>
        <w:pStyle w:val="Nadpis1"/>
      </w:pPr>
      <w:bookmarkStart w:id="76" w:name="_Toc527669900"/>
      <w:r w:rsidRPr="00C65426">
        <w:t>Finance</w:t>
      </w:r>
      <w:r w:rsidR="00FF5CCA">
        <w:t xml:space="preserve"> (bude doplněno později)</w:t>
      </w:r>
      <w:bookmarkEnd w:id="76"/>
    </w:p>
    <w:p w14:paraId="4C579F77" w14:textId="7A1DDB71" w:rsidR="006A76BA" w:rsidRDefault="006A76BA" w:rsidP="006A76BA">
      <w:pPr>
        <w:rPr>
          <w:i/>
          <w:color w:val="0070C0"/>
        </w:rPr>
      </w:pPr>
      <w:r w:rsidRPr="00C65426">
        <w:rPr>
          <w:i/>
          <w:color w:val="0070C0"/>
        </w:rPr>
        <w:t>Finanční pohled na realizaci projektu. Obsah je podobný kapitole s harmonogramem, jen místo času jsou zde rozepsány finance.</w:t>
      </w:r>
      <w:r w:rsidR="00457148">
        <w:rPr>
          <w:i/>
          <w:color w:val="0070C0"/>
        </w:rPr>
        <w:t xml:space="preserve"> Ne u všech projektů je ale nutné / možné finanční vyčíslení provádět. I když se například u neziskových projektů počítá s tím, že jednotliví účastníci projektu budou pracovat zdarma, je vhodné finanční pohled alespoň zkráceně </w:t>
      </w:r>
      <w:r w:rsidR="00457148">
        <w:rPr>
          <w:i/>
          <w:color w:val="0070C0"/>
        </w:rPr>
        <w:lastRenderedPageBreak/>
        <w:t>provést a uvědomit si, že nic není zadarmo a projektu je nutné věnovat dostatečnou pozornost.</w:t>
      </w:r>
    </w:p>
    <w:p w14:paraId="05223A0B" w14:textId="77777777" w:rsidR="00C65426" w:rsidRPr="00C65426" w:rsidRDefault="00C65426" w:rsidP="006A76BA">
      <w:pPr>
        <w:rPr>
          <w:i/>
          <w:color w:val="0070C0"/>
        </w:rPr>
      </w:pPr>
    </w:p>
    <w:p w14:paraId="73A434D3" w14:textId="1BDB3758" w:rsidR="0039552A" w:rsidRPr="00C65426" w:rsidRDefault="0039552A" w:rsidP="0039552A">
      <w:pPr>
        <w:pStyle w:val="Nadpis2"/>
      </w:pPr>
      <w:bookmarkStart w:id="77" w:name="_Toc527669901"/>
      <w:r w:rsidRPr="00C65426">
        <w:t>Mzdové náklady</w:t>
      </w:r>
      <w:bookmarkEnd w:id="77"/>
    </w:p>
    <w:p w14:paraId="43E6F705" w14:textId="260F8755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Vyčíslení nákladů, spojených s lidskými zdroji, pracujícími na projektu. Typicky se jedná o mzdy nebo platby za subdodávku externích zdrojů. Nejjednodušší je vyčíslení, založené na odhadu hodin</w:t>
      </w:r>
      <w:r w:rsidR="00457148">
        <w:rPr>
          <w:i/>
          <w:color w:val="0070C0"/>
        </w:rPr>
        <w:t>, nutných pro realizaci projektu</w:t>
      </w:r>
      <w:r w:rsidRPr="00C65426">
        <w:rPr>
          <w:i/>
          <w:color w:val="0070C0"/>
        </w:rPr>
        <w:t xml:space="preserve"> a vynásobení hodinovou sazbou. </w:t>
      </w:r>
    </w:p>
    <w:p w14:paraId="0ABBF252" w14:textId="49586F2F" w:rsidR="00C65426" w:rsidRDefault="00C65426" w:rsidP="00DD2C06">
      <w:pPr>
        <w:rPr>
          <w:color w:val="0070C0"/>
        </w:rPr>
      </w:pPr>
    </w:p>
    <w:p w14:paraId="60AE2B79" w14:textId="3D03737C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48722E2B" w14:textId="77777777" w:rsidR="00043DEA" w:rsidRPr="00C65426" w:rsidRDefault="00043DEA" w:rsidP="00DD2C06">
      <w:pPr>
        <w:rPr>
          <w:color w:val="0070C0"/>
        </w:rPr>
      </w:pPr>
    </w:p>
    <w:p w14:paraId="6E5E9402" w14:textId="0D759059" w:rsidR="0039552A" w:rsidRPr="00C65426" w:rsidRDefault="0039552A" w:rsidP="0039552A">
      <w:pPr>
        <w:pStyle w:val="Nadpis2"/>
      </w:pPr>
      <w:bookmarkStart w:id="78" w:name="_Toc527669902"/>
      <w:r w:rsidRPr="00C65426">
        <w:t>Vybavení</w:t>
      </w:r>
      <w:bookmarkEnd w:id="78"/>
    </w:p>
    <w:p w14:paraId="722F5649" w14:textId="45790FF8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 xml:space="preserve">Ostatní náklady na realizaci projektu. Vybavení, software, licence, pronájem, materiál atd. </w:t>
      </w:r>
      <w:r w:rsidR="00457148">
        <w:rPr>
          <w:i/>
          <w:color w:val="0070C0"/>
        </w:rPr>
        <w:t>Pokud se nic nepořizuje, je doporučené uvést, že „realizace projektu nevyžaduje další náklady na realizaci.“</w:t>
      </w:r>
    </w:p>
    <w:p w14:paraId="49577872" w14:textId="0469FB05" w:rsidR="00C65426" w:rsidRDefault="00C65426" w:rsidP="00DD2C06">
      <w:pPr>
        <w:rPr>
          <w:color w:val="0070C0"/>
        </w:rPr>
      </w:pPr>
    </w:p>
    <w:p w14:paraId="70CFA0CA" w14:textId="68907D37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</w:t>
      </w:r>
      <w:r w:rsidRPr="00043DEA">
        <w:rPr>
          <w:i/>
          <w:color w:val="C00000"/>
        </w:rPr>
        <w:t>)</w:t>
      </w:r>
    </w:p>
    <w:p w14:paraId="0A20A5EA" w14:textId="77777777" w:rsidR="00043DEA" w:rsidRPr="00C65426" w:rsidRDefault="00043DEA" w:rsidP="00DD2C06">
      <w:pPr>
        <w:rPr>
          <w:color w:val="0070C0"/>
        </w:rPr>
      </w:pPr>
    </w:p>
    <w:p w14:paraId="4C89122D" w14:textId="3E0A635E" w:rsidR="0039552A" w:rsidRPr="00C65426" w:rsidRDefault="0039552A" w:rsidP="0039552A">
      <w:pPr>
        <w:pStyle w:val="Nadpis2"/>
      </w:pPr>
      <w:bookmarkStart w:id="79" w:name="_Toc527669903"/>
      <w:r w:rsidRPr="00C65426">
        <w:t>Zisk</w:t>
      </w:r>
      <w:bookmarkEnd w:id="79"/>
    </w:p>
    <w:p w14:paraId="2F92EF9B" w14:textId="02600E54" w:rsidR="00DD2C06" w:rsidRDefault="00DD2C06" w:rsidP="00DD2C06">
      <w:pPr>
        <w:rPr>
          <w:i/>
          <w:color w:val="0070C0"/>
        </w:rPr>
      </w:pPr>
      <w:r w:rsidRPr="00C65426">
        <w:rPr>
          <w:i/>
          <w:color w:val="0070C0"/>
        </w:rPr>
        <w:t>Co organizace realizací projektu získá. Obvykle se zisk uvádí v penězích, které díky výstupům projektu organizace nově vydělá. Zvláště u nekomerčních projektů může být ale zisk i nefinanční. V tomto případě je vhodné uvést, že realizací projektu nejde o finanční zisk, ale například získání reference, zkušeností, ověření nové technologie, zlepšení vztahů na pracovišti a se zákazníky, zkvalitnění plánování, které se může projevit nižšími ztrátami atd. Kapitolu je možné provázat s kapitolou „2.2 Přínosy projektu.“</w:t>
      </w:r>
      <w:r w:rsidR="00457148">
        <w:rPr>
          <w:i/>
          <w:color w:val="0070C0"/>
        </w:rPr>
        <w:t xml:space="preserve"> U komerčních projektů může být uvedeno například zvýšení tržeb o </w:t>
      </w:r>
      <w:r w:rsidR="00457148" w:rsidRPr="009A187B">
        <w:rPr>
          <w:i/>
          <w:color w:val="0070C0"/>
        </w:rPr>
        <w:t xml:space="preserve">30% </w:t>
      </w:r>
      <w:r w:rsidR="00457148" w:rsidRPr="00457148">
        <w:rPr>
          <w:i/>
          <w:color w:val="0070C0"/>
        </w:rPr>
        <w:t xml:space="preserve">nebo </w:t>
      </w:r>
      <w:r w:rsidR="00457148">
        <w:rPr>
          <w:i/>
          <w:color w:val="0070C0"/>
        </w:rPr>
        <w:t xml:space="preserve">výdělek 100.000,- Kč atd. </w:t>
      </w:r>
    </w:p>
    <w:p w14:paraId="4133D0C4" w14:textId="758E56D1" w:rsidR="00C65426" w:rsidRDefault="00C65426" w:rsidP="00DD2C06">
      <w:pPr>
        <w:rPr>
          <w:color w:val="0070C0"/>
        </w:rPr>
      </w:pPr>
    </w:p>
    <w:p w14:paraId="70A58590" w14:textId="56692EA1" w:rsidR="00043DEA" w:rsidRDefault="00043DEA" w:rsidP="00DD2C06">
      <w:pPr>
        <w:rPr>
          <w:i/>
          <w:color w:val="C00000"/>
        </w:rPr>
      </w:pPr>
      <w:r w:rsidRPr="00043DEA">
        <w:rPr>
          <w:i/>
          <w:color w:val="C00000"/>
        </w:rPr>
        <w:t>(</w:t>
      </w:r>
      <w:r>
        <w:rPr>
          <w:i/>
          <w:color w:val="C00000"/>
        </w:rPr>
        <w:t>přednáška č. 3 a diskuse s vyučujícím</w:t>
      </w:r>
      <w:r w:rsidRPr="00043DEA">
        <w:rPr>
          <w:i/>
          <w:color w:val="C00000"/>
        </w:rPr>
        <w:t>)</w:t>
      </w:r>
    </w:p>
    <w:p w14:paraId="1C2EC7DB" w14:textId="77777777" w:rsidR="00043DEA" w:rsidRPr="00C65426" w:rsidRDefault="00043DEA" w:rsidP="00DD2C06">
      <w:pPr>
        <w:rPr>
          <w:color w:val="0070C0"/>
        </w:rPr>
      </w:pPr>
    </w:p>
    <w:p w14:paraId="074CB37A" w14:textId="2A4CAAA0" w:rsidR="0039552A" w:rsidRPr="00C65426" w:rsidRDefault="0039552A" w:rsidP="00CD0F07">
      <w:pPr>
        <w:pStyle w:val="Nadpis2"/>
      </w:pPr>
      <w:bookmarkStart w:id="80" w:name="_Toc527669904"/>
      <w:r w:rsidRPr="00C65426">
        <w:t>Údržba</w:t>
      </w:r>
      <w:bookmarkEnd w:id="80"/>
    </w:p>
    <w:p w14:paraId="5A3A9211" w14:textId="2E74511B" w:rsidR="00515D29" w:rsidRPr="00C65426" w:rsidRDefault="00515D29" w:rsidP="00515D29">
      <w:pPr>
        <w:rPr>
          <w:i/>
          <w:color w:val="0070C0"/>
        </w:rPr>
      </w:pPr>
      <w:r w:rsidRPr="00C65426">
        <w:rPr>
          <w:i/>
          <w:color w:val="0070C0"/>
        </w:rPr>
        <w:t xml:space="preserve">V případě, že je nutné i po ukončení projektu </w:t>
      </w:r>
      <w:r w:rsidR="00457148">
        <w:rPr>
          <w:i/>
          <w:color w:val="0070C0"/>
        </w:rPr>
        <w:t xml:space="preserve">vynakládat </w:t>
      </w:r>
      <w:r w:rsidRPr="00C65426">
        <w:rPr>
          <w:i/>
          <w:color w:val="0070C0"/>
        </w:rPr>
        <w:t>náklady</w:t>
      </w:r>
      <w:r w:rsidR="00457148">
        <w:rPr>
          <w:i/>
          <w:color w:val="0070C0"/>
        </w:rPr>
        <w:t xml:space="preserve"> například na provoz výstupů projektu</w:t>
      </w:r>
      <w:r w:rsidRPr="00C65426">
        <w:rPr>
          <w:i/>
          <w:color w:val="0070C0"/>
        </w:rPr>
        <w:t>, je vhodné zde uvést alespoň jejich odhad. Typicky se jedná o náklady, spojenou s údržbou, placením licencí atd. Například:</w:t>
      </w:r>
    </w:p>
    <w:p w14:paraId="04F8A531" w14:textId="3F5834D4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>Roční poplatek za licence nového informačního systému ve výši 50.000,- Kč a podporu IT oddělením ve výši 10.000,- Kč ročně</w:t>
      </w:r>
      <w:r w:rsidR="00457148">
        <w:rPr>
          <w:color w:val="0070C0"/>
        </w:rPr>
        <w:t>.</w:t>
      </w:r>
    </w:p>
    <w:p w14:paraId="62B048F0" w14:textId="594CA901" w:rsidR="00515D29" w:rsidRPr="00C65426" w:rsidRDefault="00515D29" w:rsidP="00515D29">
      <w:pPr>
        <w:pStyle w:val="Odstavecseseznamem"/>
        <w:numPr>
          <w:ilvl w:val="0"/>
          <w:numId w:val="3"/>
        </w:numPr>
        <w:rPr>
          <w:i/>
          <w:color w:val="0070C0"/>
        </w:rPr>
      </w:pPr>
      <w:r w:rsidRPr="00C65426">
        <w:rPr>
          <w:color w:val="0070C0"/>
        </w:rPr>
        <w:t xml:space="preserve">Náklady na koordinátora a správce systému Google Apps ve výši 10.000,- Kč ročně. Vzhledem k tomu, že systém používají nadšenci, nebudou tyto náklady </w:t>
      </w:r>
      <w:r w:rsidR="00457148">
        <w:rPr>
          <w:color w:val="0070C0"/>
        </w:rPr>
        <w:t xml:space="preserve">reálně </w:t>
      </w:r>
      <w:r w:rsidRPr="00C65426">
        <w:rPr>
          <w:color w:val="0070C0"/>
        </w:rPr>
        <w:t>vynakládány. (</w:t>
      </w:r>
      <w:r w:rsidRPr="00C65426">
        <w:rPr>
          <w:i/>
          <w:color w:val="0070C0"/>
        </w:rPr>
        <w:t>i když se náklady nevynakládají, je vhodné je uvést. Minimálně se tím zdůra</w:t>
      </w:r>
      <w:r w:rsidR="00457148">
        <w:rPr>
          <w:i/>
          <w:color w:val="0070C0"/>
        </w:rPr>
        <w:t>zní fakt, že provoz není zdarma</w:t>
      </w:r>
      <w:r w:rsidRPr="00C65426">
        <w:rPr>
          <w:i/>
          <w:color w:val="0070C0"/>
        </w:rPr>
        <w:t>)</w:t>
      </w:r>
      <w:r w:rsidR="00457148">
        <w:rPr>
          <w:i/>
          <w:color w:val="0070C0"/>
        </w:rPr>
        <w:t>.</w:t>
      </w:r>
    </w:p>
    <w:p w14:paraId="0B8DDF2D" w14:textId="466E466E" w:rsidR="001B5E6C" w:rsidRPr="00FE4D65" w:rsidRDefault="00515D29" w:rsidP="001B5E6C">
      <w:pPr>
        <w:pStyle w:val="Odstavecseseznamem"/>
        <w:numPr>
          <w:ilvl w:val="0"/>
          <w:numId w:val="3"/>
        </w:numPr>
        <w:rPr>
          <w:color w:val="0070C0"/>
        </w:rPr>
      </w:pPr>
      <w:r w:rsidRPr="00C65426">
        <w:rPr>
          <w:color w:val="0070C0"/>
        </w:rPr>
        <w:t>Náklady na správce místnosti a odhadované náklady na rozšiřování vybavení a údržbu ve výši 50.000,- Kč ročně po dobu 5-let od otevření</w:t>
      </w:r>
      <w:r w:rsidR="00457148">
        <w:rPr>
          <w:color w:val="0070C0"/>
        </w:rPr>
        <w:t xml:space="preserve"> rekonstruovaných prostor</w:t>
      </w:r>
      <w:r w:rsidRPr="00C65426">
        <w:rPr>
          <w:color w:val="0070C0"/>
        </w:rPr>
        <w:t>.</w:t>
      </w:r>
    </w:p>
    <w:sectPr w:rsidR="001B5E6C" w:rsidRPr="00FE4D65" w:rsidSect="00FF5CCA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ěj Bartoň" w:date="2018-10-15T21:06:00Z" w:initials="MB">
    <w:p w14:paraId="4BF0CF72" w14:textId="4E43C518" w:rsidR="00266844" w:rsidRPr="008E0A3C" w:rsidRDefault="00266844">
      <w:pPr>
        <w:pStyle w:val="Textkomente"/>
      </w:pPr>
      <w:r>
        <w:rPr>
          <w:rStyle w:val="Odkaznakoment"/>
        </w:rPr>
        <w:annotationRef/>
      </w:r>
      <w:r>
        <w:t xml:space="preserve">Prosím, přečtěte si tento dokument a prosím, vytkněte mi možné nedostatky. Pokud se týkají vašeho oboru </w:t>
      </w:r>
      <w:r>
        <w:rPr>
          <w:b/>
        </w:rPr>
        <w:t>opravte je</w:t>
      </w:r>
      <w:r>
        <w:t>.</w:t>
      </w:r>
    </w:p>
  </w:comment>
  <w:comment w:id="72" w:author="Matěj Bartoň" w:date="2018-10-15T21:05:00Z" w:initials="MB">
    <w:p w14:paraId="1145ED9E" w14:textId="293406AC" w:rsidR="00266844" w:rsidRDefault="00266844">
      <w:pPr>
        <w:pStyle w:val="Textkomente"/>
      </w:pPr>
      <w:r>
        <w:rPr>
          <w:rStyle w:val="Odkaznakoment"/>
        </w:rPr>
        <w:annotationRef/>
      </w:r>
      <w:r>
        <w:t>Toto zatím nevyplňovat – vyřešíme na cvičení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F0CF72" w15:done="1"/>
  <w15:commentEx w15:paraId="1145ED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0CF72" w16cid:durableId="1F6F7FD9"/>
  <w16cid:commentId w16cid:paraId="1145ED9E" w16cid:durableId="1F6F7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1834D" w14:textId="77777777" w:rsidR="003E0178" w:rsidRDefault="003E0178" w:rsidP="00FF5CCA">
      <w:r>
        <w:separator/>
      </w:r>
    </w:p>
  </w:endnote>
  <w:endnote w:type="continuationSeparator" w:id="0">
    <w:p w14:paraId="261C656C" w14:textId="77777777" w:rsidR="003E0178" w:rsidRDefault="003E0178" w:rsidP="00FF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E7B5" w14:textId="6C1605C2" w:rsidR="00266844" w:rsidRDefault="00266844">
    <w:pPr>
      <w:pStyle w:val="Zp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0D8A" w14:textId="3E1D6E8B" w:rsidR="00266844" w:rsidRDefault="00266844">
    <w:pPr>
      <w:pStyle w:val="Zpa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90E8" w14:textId="77777777" w:rsidR="003E0178" w:rsidRDefault="003E0178" w:rsidP="00FF5CCA">
      <w:r>
        <w:separator/>
      </w:r>
    </w:p>
  </w:footnote>
  <w:footnote w:type="continuationSeparator" w:id="0">
    <w:p w14:paraId="3036DA52" w14:textId="77777777" w:rsidR="003E0178" w:rsidRDefault="003E0178" w:rsidP="00FF5CCA">
      <w:r>
        <w:continuationSeparator/>
      </w:r>
    </w:p>
  </w:footnote>
  <w:footnote w:id="1">
    <w:p w14:paraId="0508D602" w14:textId="00A93A35" w:rsidR="00266844" w:rsidRDefault="00266844">
      <w:pPr>
        <w:pStyle w:val="Textpoznpodarou"/>
      </w:pPr>
      <w:r>
        <w:rPr>
          <w:rStyle w:val="Znakapoznpodarou"/>
        </w:rPr>
        <w:footnoteRef/>
      </w:r>
      <w:r>
        <w:t xml:space="preserve"> Osoba pověřená ředitelem Školy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615"/>
    <w:multiLevelType w:val="hybridMultilevel"/>
    <w:tmpl w:val="842630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16B9"/>
    <w:multiLevelType w:val="hybridMultilevel"/>
    <w:tmpl w:val="E048E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648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BF3877"/>
    <w:multiLevelType w:val="hybridMultilevel"/>
    <w:tmpl w:val="EF2E4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7190D"/>
    <w:multiLevelType w:val="hybridMultilevel"/>
    <w:tmpl w:val="56BC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099C"/>
    <w:multiLevelType w:val="hybridMultilevel"/>
    <w:tmpl w:val="B5180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3FBB"/>
    <w:multiLevelType w:val="hybridMultilevel"/>
    <w:tmpl w:val="7AC0B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E21F9"/>
    <w:multiLevelType w:val="hybridMultilevel"/>
    <w:tmpl w:val="137E2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D61FA"/>
    <w:multiLevelType w:val="hybridMultilevel"/>
    <w:tmpl w:val="EB1C4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5280"/>
    <w:multiLevelType w:val="hybridMultilevel"/>
    <w:tmpl w:val="867EF7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91030A"/>
    <w:multiLevelType w:val="hybridMultilevel"/>
    <w:tmpl w:val="71E03300"/>
    <w:lvl w:ilvl="0" w:tplc="D7D6C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F17B5"/>
    <w:multiLevelType w:val="hybridMultilevel"/>
    <w:tmpl w:val="55A870A0"/>
    <w:lvl w:ilvl="0" w:tplc="4D8C7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95209"/>
    <w:multiLevelType w:val="hybridMultilevel"/>
    <w:tmpl w:val="C21C2A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307A7"/>
    <w:multiLevelType w:val="hybridMultilevel"/>
    <w:tmpl w:val="8FCAC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A1897"/>
    <w:multiLevelType w:val="hybridMultilevel"/>
    <w:tmpl w:val="3D2C3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ěj Bartoň">
    <w15:presenceInfo w15:providerId="Windows Live" w15:userId="27a0ddcb1597e1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1MDAzMzCyNDM1N7JQ0lEKTi0uzszPAykwrQUALECqPywAAAA="/>
  </w:docVars>
  <w:rsids>
    <w:rsidRoot w:val="00A92D36"/>
    <w:rsid w:val="0002155E"/>
    <w:rsid w:val="00043DEA"/>
    <w:rsid w:val="000533F7"/>
    <w:rsid w:val="000C4D61"/>
    <w:rsid w:val="00113875"/>
    <w:rsid w:val="00124E84"/>
    <w:rsid w:val="0016575C"/>
    <w:rsid w:val="00191F90"/>
    <w:rsid w:val="001B5E6C"/>
    <w:rsid w:val="001E2C5A"/>
    <w:rsid w:val="001F34E0"/>
    <w:rsid w:val="00250E04"/>
    <w:rsid w:val="00264617"/>
    <w:rsid w:val="00266844"/>
    <w:rsid w:val="002779EA"/>
    <w:rsid w:val="002B032E"/>
    <w:rsid w:val="002F64E4"/>
    <w:rsid w:val="002F75E8"/>
    <w:rsid w:val="00324B02"/>
    <w:rsid w:val="00350D5B"/>
    <w:rsid w:val="0039552A"/>
    <w:rsid w:val="003974E0"/>
    <w:rsid w:val="003A35ED"/>
    <w:rsid w:val="003E0178"/>
    <w:rsid w:val="00457148"/>
    <w:rsid w:val="00485785"/>
    <w:rsid w:val="004A4CF6"/>
    <w:rsid w:val="004F3CA0"/>
    <w:rsid w:val="00512207"/>
    <w:rsid w:val="00515D29"/>
    <w:rsid w:val="005A2EAC"/>
    <w:rsid w:val="005B3867"/>
    <w:rsid w:val="005D3417"/>
    <w:rsid w:val="006069F1"/>
    <w:rsid w:val="00634835"/>
    <w:rsid w:val="006442AC"/>
    <w:rsid w:val="006508EC"/>
    <w:rsid w:val="0066266B"/>
    <w:rsid w:val="00663925"/>
    <w:rsid w:val="00665568"/>
    <w:rsid w:val="0069474C"/>
    <w:rsid w:val="00697A9A"/>
    <w:rsid w:val="006A76BA"/>
    <w:rsid w:val="006B2668"/>
    <w:rsid w:val="006C7D02"/>
    <w:rsid w:val="006D08EC"/>
    <w:rsid w:val="00702E57"/>
    <w:rsid w:val="00715632"/>
    <w:rsid w:val="0074656D"/>
    <w:rsid w:val="00752F1A"/>
    <w:rsid w:val="007538CD"/>
    <w:rsid w:val="00755D17"/>
    <w:rsid w:val="00757FEB"/>
    <w:rsid w:val="0076612D"/>
    <w:rsid w:val="00781246"/>
    <w:rsid w:val="007B0D03"/>
    <w:rsid w:val="007B1BA3"/>
    <w:rsid w:val="007E7C9E"/>
    <w:rsid w:val="00837FEB"/>
    <w:rsid w:val="008827F6"/>
    <w:rsid w:val="008E0A3C"/>
    <w:rsid w:val="008F69EF"/>
    <w:rsid w:val="009A187B"/>
    <w:rsid w:val="00A50622"/>
    <w:rsid w:val="00A62657"/>
    <w:rsid w:val="00A65179"/>
    <w:rsid w:val="00A92D36"/>
    <w:rsid w:val="00A9634C"/>
    <w:rsid w:val="00AC1AB9"/>
    <w:rsid w:val="00AD6D27"/>
    <w:rsid w:val="00AE480E"/>
    <w:rsid w:val="00AF5AAD"/>
    <w:rsid w:val="00B412C4"/>
    <w:rsid w:val="00BE4747"/>
    <w:rsid w:val="00C24AD4"/>
    <w:rsid w:val="00C65426"/>
    <w:rsid w:val="00CD0F07"/>
    <w:rsid w:val="00CE5BD3"/>
    <w:rsid w:val="00D12B43"/>
    <w:rsid w:val="00D15C84"/>
    <w:rsid w:val="00D311EC"/>
    <w:rsid w:val="00D67C7B"/>
    <w:rsid w:val="00D71177"/>
    <w:rsid w:val="00DB3A89"/>
    <w:rsid w:val="00DD2C06"/>
    <w:rsid w:val="00DE7F8C"/>
    <w:rsid w:val="00DF4F65"/>
    <w:rsid w:val="00E04893"/>
    <w:rsid w:val="00E37829"/>
    <w:rsid w:val="00E60003"/>
    <w:rsid w:val="00E73A5D"/>
    <w:rsid w:val="00E83BD9"/>
    <w:rsid w:val="00EA0A7C"/>
    <w:rsid w:val="00ED2D73"/>
    <w:rsid w:val="00F027B6"/>
    <w:rsid w:val="00F5245E"/>
    <w:rsid w:val="00F5339A"/>
    <w:rsid w:val="00F639C0"/>
    <w:rsid w:val="00F83A4C"/>
    <w:rsid w:val="00F845D9"/>
    <w:rsid w:val="00F86C76"/>
    <w:rsid w:val="00FB584C"/>
    <w:rsid w:val="00FE4D65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A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5E6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0D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2D3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92D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2D3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B5E6C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0D5B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4Char">
    <w:name w:val="Nadpis 4 Char"/>
    <w:basedOn w:val="Standardnpsmoodstavce"/>
    <w:link w:val="Nadpis4"/>
    <w:uiPriority w:val="9"/>
    <w:rsid w:val="00A92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adpis1"/>
    <w:next w:val="Normln"/>
    <w:rsid w:val="005D3417"/>
    <w:pPr>
      <w:pageBreakBefore/>
      <w:numPr>
        <w:numId w:val="0"/>
      </w:numPr>
    </w:pPr>
  </w:style>
  <w:style w:type="paragraph" w:styleId="Nadpisobsahu">
    <w:name w:val="TOC Heading"/>
    <w:aliases w:val="nečíslovaný nadpis - nová stránka"/>
    <w:basedOn w:val="Normln"/>
    <w:next w:val="Normln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E83BD9"/>
    <w:pPr>
      <w:tabs>
        <w:tab w:val="left" w:pos="960"/>
        <w:tab w:val="right" w:leader="dot" w:pos="9010"/>
      </w:tabs>
      <w:ind w:left="240"/>
    </w:pPr>
    <w:rPr>
      <w:b/>
      <w:i/>
      <w:noProof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rsid w:val="00E83BD9"/>
    <w:pPr>
      <w:tabs>
        <w:tab w:val="left" w:pos="480"/>
        <w:tab w:val="right" w:leader="dot" w:pos="9010"/>
      </w:tabs>
      <w:spacing w:before="120"/>
    </w:pPr>
    <w:rPr>
      <w:b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D3417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odnadpis">
    <w:name w:val="Subtitle"/>
    <w:basedOn w:val="Normln"/>
    <w:next w:val="Normln"/>
    <w:link w:val="PodnadpisChar"/>
    <w:uiPriority w:val="11"/>
    <w:qFormat/>
    <w:rsid w:val="00E3782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Nadpisobsahu"/>
    <w:qFormat/>
    <w:rsid w:val="001B5E6C"/>
    <w:pPr>
      <w:pageBreakBefore w:val="0"/>
    </w:pPr>
    <w:rPr>
      <w:color w:val="auto"/>
    </w:rPr>
  </w:style>
  <w:style w:type="table" w:styleId="Tabulkasmkou4">
    <w:name w:val="Grid Table 4"/>
    <w:basedOn w:val="Normlntabulka"/>
    <w:uiPriority w:val="49"/>
    <w:rsid w:val="00DD2C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124E84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E83B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83B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83BD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83B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83BD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83B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3BD9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F5CCA"/>
  </w:style>
  <w:style w:type="paragraph" w:styleId="Zpat">
    <w:name w:val="footer"/>
    <w:basedOn w:val="Normln"/>
    <w:link w:val="ZpatChar"/>
    <w:uiPriority w:val="99"/>
    <w:unhideWhenUsed/>
    <w:rsid w:val="00FF5C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F5CC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C1AB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C1AB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C1AB9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50D5B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50D5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50D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EBF9E6F5-33F1-A947-9EB9-68D310B6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2473</Words>
  <Characters>14591</Characters>
  <Application>Microsoft Office Word</Application>
  <DocSecurity>0</DocSecurity>
  <Lines>121</Lines>
  <Paragraphs>34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6" baseType="lpstr">
      <vt:lpstr/>
      <vt:lpstr/>
      <vt:lpstr>Definice problému/příležitosti</vt:lpstr>
      <vt:lpstr>    Popis (Anotace) projektu</vt:lpstr>
      <vt:lpstr>    Cíle projektu</vt:lpstr>
      <vt:lpstr>    Kritéria úspěchu</vt:lpstr>
      <vt:lpstr>Zdůvodnění projektu</vt:lpstr>
      <vt:lpstr>    Přínosy projektu</vt:lpstr>
      <vt:lpstr>    Konkrétní výstupy projektu</vt:lpstr>
      <vt:lpstr>    Proveditelnost projektu</vt:lpstr>
      <vt:lpstr>Zadání a rizika</vt:lpstr>
      <vt:lpstr>    WBS</vt:lpstr>
      <vt:lpstr>    Předpoklady</vt:lpstr>
      <vt:lpstr>    Omezení</vt:lpstr>
      <vt:lpstr>    Otevřené body</vt:lpstr>
      <vt:lpstr>    Rizika</vt:lpstr>
      <vt:lpstr>    SWOT</vt:lpstr>
      <vt:lpstr>Harmonogram</vt:lpstr>
      <vt:lpstr>    Milníky / odhady trvání</vt:lpstr>
      <vt:lpstr>    Harmonogram</vt:lpstr>
      <vt:lpstr>Finance</vt:lpstr>
      <vt:lpstr>    Mzdové náklady</vt:lpstr>
      <vt:lpstr>    Vybavení</vt:lpstr>
      <vt:lpstr>    Zisk</vt:lpstr>
      <vt:lpstr>    Údržba</vt:lpstr>
      <vt:lpstr>Schválení</vt:lpstr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Macek</dc:creator>
  <cp:keywords/>
  <dc:description/>
  <cp:lastModifiedBy>Štěpán Bendl</cp:lastModifiedBy>
  <cp:revision>8</cp:revision>
  <cp:lastPrinted>2018-10-16T09:54:00Z</cp:lastPrinted>
  <dcterms:created xsi:type="dcterms:W3CDTF">2018-10-18T21:41:00Z</dcterms:created>
  <dcterms:modified xsi:type="dcterms:W3CDTF">2018-10-22T20:58:00Z</dcterms:modified>
</cp:coreProperties>
</file>