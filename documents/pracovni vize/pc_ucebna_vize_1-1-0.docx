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634835">
      <w:pPr>
        <w:pStyle w:val="Nzev"/>
      </w:pPr>
    </w:p>
    <w:p w14:paraId="3414E508" w14:textId="77777777" w:rsidR="009A187B" w:rsidRPr="009A187B" w:rsidRDefault="009A187B" w:rsidP="009A187B"/>
    <w:p w14:paraId="5B63B00A" w14:textId="77777777" w:rsidR="00DB3A89" w:rsidRDefault="00DB3A89" w:rsidP="00634835">
      <w:pPr>
        <w:pStyle w:val="Nzev"/>
      </w:pPr>
    </w:p>
    <w:p w14:paraId="4766F991" w14:textId="2A43EEA8" w:rsidR="00752F1A" w:rsidRDefault="009A187B" w:rsidP="00634835">
      <w:pPr>
        <w:pStyle w:val="Nzev"/>
      </w:pPr>
      <w:commentRangeStart w:id="0"/>
      <w:r>
        <w:t>Počítačová učebna</w:t>
      </w:r>
      <w:commentRangeEnd w:id="0"/>
      <w:r w:rsidR="00E83BD9">
        <w:rPr>
          <w:rStyle w:val="Odkaznakoment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2B7FF25A" w14:textId="66813046" w:rsidR="00E37829" w:rsidRPr="00E37829" w:rsidRDefault="00E37829" w:rsidP="00E37829">
      <w:pPr>
        <w:pStyle w:val="Podnadpis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77777777" w:rsidR="00DB3A89" w:rsidRPr="004A4CF6" w:rsidRDefault="00DB3A89" w:rsidP="007B1BA3">
            <w:pPr>
              <w:rPr>
                <w:b/>
              </w:rPr>
            </w:pPr>
            <w:r w:rsidRPr="004A4CF6">
              <w:rPr>
                <w:b/>
              </w:rPr>
              <w:t>Klient</w:t>
            </w:r>
          </w:p>
          <w:p w14:paraId="1D767F65" w14:textId="77777777" w:rsidR="009A187B" w:rsidRDefault="009A187B" w:rsidP="007B1BA3"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CD0F07">
            <w:pPr>
              <w:spacing w:after="24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0E22CFC8" w:rsidR="00DB3A89" w:rsidRPr="004A4CF6" w:rsidRDefault="00DB3A89" w:rsidP="007B1BA3">
            <w:pPr>
              <w:ind w:right="858"/>
              <w:rPr>
                <w:b/>
              </w:rPr>
            </w:pPr>
            <w:r w:rsidRPr="004A4CF6">
              <w:rPr>
                <w:b/>
              </w:rPr>
              <w:t>Zpracoval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B1BA3">
            <w:r>
              <w:t>Matěj Bartoň</w:t>
            </w:r>
          </w:p>
          <w:p w14:paraId="3AD3D8D5" w14:textId="77777777" w:rsidR="001B5E6C" w:rsidRDefault="001B5E6C" w:rsidP="007B1BA3">
            <w:r>
              <w:t>Petr Benda</w:t>
            </w:r>
          </w:p>
          <w:p w14:paraId="26E5FD6C" w14:textId="77777777" w:rsidR="001B5E6C" w:rsidRDefault="001B5E6C" w:rsidP="007B1BA3">
            <w:r>
              <w:t>Štěpán Bendl</w:t>
            </w:r>
          </w:p>
          <w:p w14:paraId="3FA78DBC" w14:textId="752ED9A9" w:rsidR="001B5E6C" w:rsidRDefault="001B5E6C" w:rsidP="007B1BA3"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7B1BA3"/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BDF7F03" w14:textId="59FBC07D" w:rsidR="00DB3A89" w:rsidRDefault="00DB3A89" w:rsidP="007B1BA3">
            <w:r>
              <w:t>Verze</w:t>
            </w:r>
            <w:r w:rsidR="004A4CF6">
              <w:t xml:space="preserve"> 1.</w:t>
            </w:r>
            <w:r w:rsidR="00266844">
              <w:t>1</w:t>
            </w:r>
            <w:r w:rsidR="001B5E6C">
              <w:t>.</w:t>
            </w:r>
            <w:r w:rsidR="00266844">
              <w:t>0</w:t>
            </w:r>
          </w:p>
          <w:p w14:paraId="0F229BCC" w14:textId="13931028" w:rsidR="009A187B" w:rsidRDefault="009A187B" w:rsidP="007B1BA3"/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69FA5FB4" w:rsidR="00DB3A89" w:rsidRDefault="004A4CF6" w:rsidP="007B1BA3">
            <w:r>
              <w:t>1</w:t>
            </w:r>
            <w:r w:rsidR="00266844">
              <w:t>8</w:t>
            </w:r>
            <w:r>
              <w:t>. 10.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5553E7C8" w:rsidR="005D3417" w:rsidRPr="005A2EAC" w:rsidRDefault="005D3417" w:rsidP="001B5E6C">
      <w:pPr>
        <w:pStyle w:val="neslovannadpis-bezodskoenstrnky"/>
      </w:pPr>
      <w:r w:rsidRPr="005A2EAC">
        <w:lastRenderedPageBreak/>
        <w:t>Historie revizí</w:t>
      </w:r>
    </w:p>
    <w:p w14:paraId="40727828" w14:textId="77777777" w:rsidR="005A2EAC" w:rsidRPr="009A187B" w:rsidRDefault="005A2EAC" w:rsidP="005A2EAC"/>
    <w:tbl>
      <w:tblPr>
        <w:tblStyle w:val="Tabulkasmkou4zvraznn5"/>
        <w:tblW w:w="0" w:type="auto"/>
        <w:tblLook w:val="0620" w:firstRow="1" w:lastRow="0" w:firstColumn="0" w:lastColumn="0" w:noHBand="1" w:noVBand="1"/>
      </w:tblPr>
      <w:tblGrid>
        <w:gridCol w:w="1068"/>
        <w:gridCol w:w="835"/>
        <w:gridCol w:w="1778"/>
        <w:gridCol w:w="5329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1ADD59FC" w:rsidR="005D3417" w:rsidRDefault="0016575C" w:rsidP="005D3417">
            <w:r>
              <w:t>16.10.18</w:t>
            </w:r>
          </w:p>
        </w:tc>
        <w:tc>
          <w:tcPr>
            <w:tcW w:w="835" w:type="dxa"/>
          </w:tcPr>
          <w:p w14:paraId="7630A126" w14:textId="34249EBC" w:rsidR="005D3417" w:rsidRDefault="0016575C" w:rsidP="005D3417">
            <w:r>
              <w:t>1.0</w:t>
            </w:r>
          </w:p>
        </w:tc>
        <w:tc>
          <w:tcPr>
            <w:tcW w:w="1778" w:type="dxa"/>
          </w:tcPr>
          <w:p w14:paraId="42A31DA0" w14:textId="4DE2D5B8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6B44F7B" w14:textId="14A6F981" w:rsidR="005D3417" w:rsidRDefault="0016575C" w:rsidP="005D3417">
            <w:r>
              <w:t>Základní vytvoření vize projektu</w:t>
            </w:r>
          </w:p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F244594" w:rsidR="005D3417" w:rsidRDefault="0016575C" w:rsidP="005D3417">
            <w:r>
              <w:t>18.10.18</w:t>
            </w:r>
          </w:p>
        </w:tc>
        <w:tc>
          <w:tcPr>
            <w:tcW w:w="835" w:type="dxa"/>
          </w:tcPr>
          <w:p w14:paraId="42409FED" w14:textId="5B320108" w:rsidR="005D3417" w:rsidRDefault="0016575C" w:rsidP="005D3417">
            <w:r>
              <w:t>1.1.0</w:t>
            </w:r>
          </w:p>
        </w:tc>
        <w:tc>
          <w:tcPr>
            <w:tcW w:w="1778" w:type="dxa"/>
          </w:tcPr>
          <w:p w14:paraId="444426EE" w14:textId="0312ACD6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5965E84" w14:textId="6F47F283" w:rsidR="005D3417" w:rsidRDefault="0016575C" w:rsidP="005D3417">
            <w:r>
              <w:t>Přidána WBS, upravena SWOT analýza</w:t>
            </w:r>
          </w:p>
        </w:tc>
      </w:tr>
      <w:tr w:rsidR="005D3417" w14:paraId="569CBAAF" w14:textId="77777777" w:rsidTr="005D3417">
        <w:tc>
          <w:tcPr>
            <w:tcW w:w="1068" w:type="dxa"/>
          </w:tcPr>
          <w:p w14:paraId="52E67082" w14:textId="77777777" w:rsidR="005D3417" w:rsidRDefault="005D3417" w:rsidP="005D3417"/>
        </w:tc>
        <w:tc>
          <w:tcPr>
            <w:tcW w:w="835" w:type="dxa"/>
          </w:tcPr>
          <w:p w14:paraId="6D771027" w14:textId="77777777" w:rsidR="005D3417" w:rsidRDefault="005D3417" w:rsidP="005D3417"/>
        </w:tc>
        <w:tc>
          <w:tcPr>
            <w:tcW w:w="1778" w:type="dxa"/>
          </w:tcPr>
          <w:p w14:paraId="0BB39BB6" w14:textId="77777777" w:rsidR="005D3417" w:rsidRDefault="005D3417" w:rsidP="005D3417"/>
        </w:tc>
        <w:tc>
          <w:tcPr>
            <w:tcW w:w="5329" w:type="dxa"/>
          </w:tcPr>
          <w:p w14:paraId="04694C32" w14:textId="77777777" w:rsidR="005D3417" w:rsidRDefault="005D3417" w:rsidP="005D3417"/>
        </w:tc>
      </w:tr>
    </w:tbl>
    <w:p w14:paraId="2D5E7828" w14:textId="45F55D02" w:rsidR="00A62657" w:rsidRPr="005A2EAC" w:rsidRDefault="00A62657" w:rsidP="00A62657">
      <w:pPr>
        <w:pStyle w:val="neslovannadpis-bezodskoenstrnky"/>
        <w:rPr>
          <w:lang w:val="cs-CZ"/>
        </w:rPr>
      </w:pPr>
      <w:r w:rsidRPr="005A2EAC">
        <w:rPr>
          <w:lang w:val="cs-CZ"/>
        </w:rPr>
        <w:t>Definice pojmů a zkratek</w:t>
      </w:r>
    </w:p>
    <w:p w14:paraId="1758CD03" w14:textId="77777777" w:rsidR="005A2EAC" w:rsidRDefault="005A2EAC" w:rsidP="005A2EAC"/>
    <w:tbl>
      <w:tblPr>
        <w:tblStyle w:val="Tabulkasmkou4zvraznn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CD0F07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CD0F07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61899BFB" w:rsidR="00A62657" w:rsidRDefault="004A4CF6" w:rsidP="00CD0F07">
            <w:r>
              <w:t>Škola</w:t>
            </w:r>
          </w:p>
        </w:tc>
        <w:tc>
          <w:tcPr>
            <w:tcW w:w="6825" w:type="dxa"/>
          </w:tcPr>
          <w:p w14:paraId="2857890A" w14:textId="433FCE2F" w:rsidR="00A62657" w:rsidRDefault="004A4CF6" w:rsidP="00CD0F07">
            <w:r>
              <w:t>označuje klienta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A5179BE" w:rsidR="00A62657" w:rsidRDefault="0016575C" w:rsidP="00CD0F07">
            <w:r>
              <w:t>MČ</w:t>
            </w:r>
          </w:p>
        </w:tc>
        <w:tc>
          <w:tcPr>
            <w:tcW w:w="6825" w:type="dxa"/>
          </w:tcPr>
          <w:p w14:paraId="53196816" w14:textId="3A8A5EB0" w:rsidR="00A62657" w:rsidRDefault="0016575C" w:rsidP="00CD0F07"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07D31154" w:rsidR="00A62657" w:rsidRDefault="00665568" w:rsidP="00CD0F07">
            <w:r>
              <w:t>ČVUT</w:t>
            </w:r>
          </w:p>
        </w:tc>
        <w:tc>
          <w:tcPr>
            <w:tcW w:w="6825" w:type="dxa"/>
          </w:tcPr>
          <w:p w14:paraId="6ADD597D" w14:textId="72B0BB5D" w:rsidR="00A62657" w:rsidRDefault="00665568" w:rsidP="00CD0F07">
            <w:r>
              <w:t>České vysoké učení technické v Praze</w:t>
            </w:r>
          </w:p>
        </w:tc>
      </w:tr>
    </w:tbl>
    <w:p w14:paraId="1E32619D" w14:textId="77777777" w:rsidR="00A62657" w:rsidRPr="00665568" w:rsidRDefault="00A62657" w:rsidP="00A62657">
      <w:pPr>
        <w:pStyle w:val="neslovannadpis-bezodskoenstrnky"/>
        <w:rPr>
          <w:lang w:val="cs-CZ"/>
        </w:rPr>
      </w:pPr>
    </w:p>
    <w:p w14:paraId="0A7445CB" w14:textId="77777777" w:rsidR="00D71177" w:rsidRDefault="00D71177" w:rsidP="005D3417"/>
    <w:p w14:paraId="29A6250F" w14:textId="1F201A7E" w:rsidR="00D71177" w:rsidRDefault="00D71177" w:rsidP="004A4CF6">
      <w:pPr>
        <w:pStyle w:val="neslovannadpis-bezodskoenstrnky"/>
        <w:rPr>
          <w:lang w:val="cs-CZ"/>
        </w:rPr>
      </w:pPr>
      <w:r w:rsidRPr="004A4CF6">
        <w:rPr>
          <w:lang w:val="cs-CZ"/>
        </w:rPr>
        <w:t>Přílohy</w:t>
      </w:r>
    </w:p>
    <w:p w14:paraId="10BAE58F" w14:textId="287CB44C" w:rsidR="00266844" w:rsidRDefault="00266844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WBS</w:t>
      </w:r>
    </w:p>
    <w:p w14:paraId="2DA5248C" w14:textId="1F581218" w:rsidR="001F34E0" w:rsidRDefault="00FB584C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Plánek učebny</w:t>
      </w:r>
    </w:p>
    <w:p w14:paraId="570B6B96" w14:textId="721FAED4" w:rsidR="00CD0F07" w:rsidRPr="001F34E0" w:rsidRDefault="001F34E0" w:rsidP="001F34E0">
      <w:pPr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Pr="00AE480E" w:rsidRDefault="005D3417" w:rsidP="007B1BA3">
          <w:pPr>
            <w:pStyle w:val="Nadpisobsahu"/>
            <w:rPr>
              <w:color w:val="auto"/>
            </w:rPr>
          </w:pPr>
          <w:r w:rsidRPr="00F639C0">
            <w:rPr>
              <w:color w:val="auto"/>
              <w:lang w:val="cs-CZ"/>
            </w:rPr>
            <w:t>Obsa</w:t>
          </w:r>
          <w:bookmarkStart w:id="1" w:name="_GoBack"/>
          <w:bookmarkEnd w:id="1"/>
          <w:r w:rsidRPr="00F639C0">
            <w:rPr>
              <w:color w:val="auto"/>
              <w:lang w:val="cs-CZ"/>
            </w:rPr>
            <w:t>h</w:t>
          </w:r>
        </w:p>
        <w:p w14:paraId="2CAEB191" w14:textId="75DEF7CD" w:rsidR="00D12B43" w:rsidRDefault="005D3417">
          <w:pPr>
            <w:pStyle w:val="Obsah1"/>
            <w:rPr>
              <w:b w:val="0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69867" w:history="1">
            <w:r w:rsidR="00D12B43" w:rsidRPr="00AE74D6">
              <w:rPr>
                <w:rStyle w:val="Hypertextovodkaz"/>
              </w:rPr>
              <w:t>1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Popis problému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_Toc527669867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44DEE0C4" w14:textId="30CF0073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68" w:history="1">
            <w:r w:rsidRPr="00AE74D6">
              <w:rPr>
                <w:rStyle w:val="Hypertextovodkaz"/>
              </w:rPr>
              <w:t>1.1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Anotace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6197EB" w14:textId="4A76293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69" w:history="1">
            <w:r w:rsidRPr="00AE74D6">
              <w:rPr>
                <w:rStyle w:val="Hypertextovodkaz"/>
              </w:rPr>
              <w:t>1.2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Cíle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0DEE9B" w14:textId="060807C6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0" w:history="1">
            <w:r w:rsidRPr="00AE74D6">
              <w:rPr>
                <w:rStyle w:val="Hypertextovodkaz"/>
              </w:rPr>
              <w:t>1.3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Současný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87A127" w14:textId="3EBAC2AD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1" w:history="1">
            <w:r w:rsidRPr="00AE74D6">
              <w:rPr>
                <w:rStyle w:val="Hypertextovodkaz"/>
              </w:rPr>
              <w:t>1.4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Budoucí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3E1DED" w14:textId="5D9E7FB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2" w:history="1">
            <w:r w:rsidRPr="00AE74D6">
              <w:rPr>
                <w:rStyle w:val="Hypertextovodkaz"/>
              </w:rPr>
              <w:t>1.5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Kritéria úspěchu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0ECEE2" w14:textId="5AB25316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73" w:history="1">
            <w:r w:rsidRPr="00AE74D6">
              <w:rPr>
                <w:rStyle w:val="Hypertextovodkaz"/>
              </w:rPr>
              <w:t>2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Zdůvodnění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23A05F" w14:textId="0C674B29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74" w:history="1">
            <w:r w:rsidRPr="00AE74D6">
              <w:rPr>
                <w:rStyle w:val="Hypertextovodkaz"/>
              </w:rPr>
              <w:t>2.1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SWOT analýza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CC4869" w14:textId="33CA47C0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5" w:history="1">
            <w:r w:rsidRPr="00AE74D6">
              <w:rPr>
                <w:rStyle w:val="Hypertextovodkaz"/>
                <w:noProof/>
              </w:rPr>
              <w:t>2.1.1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Silné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AD33" w14:textId="356AFBF6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6" w:history="1">
            <w:r w:rsidRPr="00AE74D6">
              <w:rPr>
                <w:rStyle w:val="Hypertextovodkaz"/>
                <w:noProof/>
              </w:rPr>
              <w:t>2.1.2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Slabé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5B31" w14:textId="09948B3D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7" w:history="1">
            <w:r w:rsidRPr="00AE74D6">
              <w:rPr>
                <w:rStyle w:val="Hypertextovodkaz"/>
                <w:noProof/>
              </w:rPr>
              <w:t>2.1.3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Příležitosti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1C39" w14:textId="310CE093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8" w:history="1">
            <w:r w:rsidRPr="00AE74D6">
              <w:rPr>
                <w:rStyle w:val="Hypertextovodkaz"/>
                <w:noProof/>
              </w:rPr>
              <w:t>2.1.4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Hrozby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A41A" w14:textId="22A8295A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0" w:history="1">
            <w:r w:rsidRPr="00AE74D6">
              <w:rPr>
                <w:rStyle w:val="Hypertextovodkaz"/>
              </w:rPr>
              <w:t>2.2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Přínosy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C55AC6" w14:textId="39A9B54F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1" w:history="1">
            <w:r w:rsidRPr="00AE74D6">
              <w:rPr>
                <w:rStyle w:val="Hypertextovodkaz"/>
              </w:rPr>
              <w:t>2.3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Konkrétní výstupy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385C56" w14:textId="09DFC7EB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2" w:history="1">
            <w:r w:rsidRPr="00AE74D6">
              <w:rPr>
                <w:rStyle w:val="Hypertextovodkaz"/>
              </w:rPr>
              <w:t>2.4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Proveditelnost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3B1320" w14:textId="2F772231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83" w:history="1">
            <w:r w:rsidRPr="00AE74D6">
              <w:rPr>
                <w:rStyle w:val="Hypertextovodkaz"/>
              </w:rPr>
              <w:t>3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Zadání a 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59A231" w14:textId="7DBFD504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4" w:history="1">
            <w:r w:rsidRPr="00AE74D6">
              <w:rPr>
                <w:rStyle w:val="Hypertextovodkaz"/>
              </w:rPr>
              <w:t>3.1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WBS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B01D65" w14:textId="1A9F09A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6" w:history="1">
            <w:r w:rsidRPr="00AE74D6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Příprava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A599" w14:textId="246EF99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7" w:history="1">
            <w:r w:rsidRPr="00AE74D6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Vybavení místnosti počítači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CCCD" w14:textId="330BF51B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8" w:history="1">
            <w:r w:rsidRPr="00AE74D6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Přístup do 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B5BB" w14:textId="7EF66EA5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89" w:history="1">
            <w:r w:rsidRPr="00AE74D6">
              <w:rPr>
                <w:rStyle w:val="Hypertextovodkaz"/>
              </w:rPr>
              <w:t>3.2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Předpoklady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A97EF" w14:textId="2EAF535C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0" w:history="1">
            <w:r w:rsidRPr="00AE74D6">
              <w:rPr>
                <w:rStyle w:val="Hypertextovodkaz"/>
              </w:rPr>
              <w:t>3.3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Omezení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536CDC" w14:textId="71AB11A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1" w:history="1">
            <w:r w:rsidRPr="00AE74D6">
              <w:rPr>
                <w:rStyle w:val="Hypertextovodkaz"/>
              </w:rPr>
              <w:t>3.4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Otevřené 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84273C" w14:textId="51A72D0B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2" w:history="1">
            <w:r w:rsidRPr="00AE74D6">
              <w:rPr>
                <w:rStyle w:val="Hypertextovodkaz"/>
                <w:noProof/>
              </w:rPr>
              <w:t>3.4.1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Modernizace školní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179D" w14:textId="202DECCD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3" w:history="1">
            <w:r w:rsidRPr="00AE74D6">
              <w:rPr>
                <w:rStyle w:val="Hypertextovodkaz"/>
                <w:noProof/>
              </w:rPr>
              <w:t>3.4.2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Zabezpečení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D4C1" w14:textId="2F020ECF" w:rsidR="00D12B43" w:rsidRDefault="00D12B43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4" w:history="1">
            <w:r w:rsidRPr="00AE74D6">
              <w:rPr>
                <w:rStyle w:val="Hypertextovodkaz"/>
                <w:noProof/>
              </w:rPr>
              <w:t>3.4.3</w:t>
            </w:r>
            <w:r>
              <w:rPr>
                <w:noProof/>
                <w:lang w:eastAsia="cs-CZ"/>
              </w:rPr>
              <w:tab/>
            </w:r>
            <w:r w:rsidRPr="00AE74D6">
              <w:rPr>
                <w:rStyle w:val="Hypertextovodkaz"/>
                <w:noProof/>
              </w:rPr>
              <w:t>Adobe Creative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A71C" w14:textId="3B7BA22E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5" w:history="1">
            <w:r w:rsidRPr="00AE74D6">
              <w:rPr>
                <w:rStyle w:val="Hypertextovodkaz"/>
              </w:rPr>
              <w:t>3.5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BDC374" w14:textId="3233BDF0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96" w:history="1">
            <w:r w:rsidRPr="00AE74D6">
              <w:rPr>
                <w:rStyle w:val="Hypertextovodkaz"/>
              </w:rPr>
              <w:t>4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Harmonogram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FFEA5F" w14:textId="118360F4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7" w:history="1">
            <w:r w:rsidRPr="00AE74D6">
              <w:rPr>
                <w:rStyle w:val="Hypertextovodkaz"/>
              </w:rPr>
              <w:t>4.1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Předpokládané zahájení a konec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2CEFEF4" w14:textId="3EB7024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8" w:history="1">
            <w:r w:rsidRPr="00AE74D6">
              <w:rPr>
                <w:rStyle w:val="Hypertextovodkaz"/>
              </w:rPr>
              <w:t>4.2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Milníky / odhady trvání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179236" w14:textId="0E110160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899" w:history="1">
            <w:r w:rsidRPr="00AE74D6">
              <w:rPr>
                <w:rStyle w:val="Hypertextovodkaz"/>
              </w:rPr>
              <w:t>4.3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Harmonogram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50E49A" w14:textId="27458C4A" w:rsidR="00D12B43" w:rsidRDefault="00D12B43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900" w:history="1">
            <w:r w:rsidRPr="00AE74D6">
              <w:rPr>
                <w:rStyle w:val="Hypertextovodkaz"/>
              </w:rPr>
              <w:t>5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AE74D6">
              <w:rPr>
                <w:rStyle w:val="Hypertextovodkaz"/>
              </w:rPr>
              <w:t>Finance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5ED09E" w14:textId="6B5C651C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1" w:history="1">
            <w:r w:rsidRPr="00AE74D6">
              <w:rPr>
                <w:rStyle w:val="Hypertextovodkaz"/>
              </w:rPr>
              <w:t>5.1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Mzdové náklady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763416" w14:textId="18CA4AC8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2" w:history="1">
            <w:r w:rsidRPr="00AE74D6">
              <w:rPr>
                <w:rStyle w:val="Hypertextovodkaz"/>
              </w:rPr>
              <w:t>5.2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Vybavení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B8FF0A" w14:textId="6E186C67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3" w:history="1">
            <w:r w:rsidRPr="00AE74D6">
              <w:rPr>
                <w:rStyle w:val="Hypertextovodkaz"/>
              </w:rPr>
              <w:t>5.3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Zisk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1D14AD" w14:textId="61EB076B" w:rsidR="00D12B43" w:rsidRDefault="00D12B43">
          <w:pPr>
            <w:pStyle w:val="Obsah2"/>
            <w:rPr>
              <w:b w:val="0"/>
              <w:i w:val="0"/>
              <w:lang w:eastAsia="cs-CZ"/>
            </w:rPr>
          </w:pPr>
          <w:hyperlink w:anchor="_Toc527669904" w:history="1">
            <w:r w:rsidRPr="00AE74D6">
              <w:rPr>
                <w:rStyle w:val="Hypertextovodkaz"/>
              </w:rPr>
              <w:t>5.4</w:t>
            </w:r>
            <w:r>
              <w:rPr>
                <w:b w:val="0"/>
                <w:i w:val="0"/>
                <w:lang w:eastAsia="cs-CZ"/>
              </w:rPr>
              <w:tab/>
            </w:r>
            <w:r w:rsidRPr="00AE74D6">
              <w:rPr>
                <w:rStyle w:val="Hypertextovodkaz"/>
              </w:rPr>
              <w:t>Údržba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_Toc527669904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B7461" w14:textId="2FE8162B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8E90E9" w14:textId="092D42A7" w:rsidR="00AE480E" w:rsidRPr="00CD0F07" w:rsidRDefault="00D71177" w:rsidP="00CD0F07">
      <w:pPr>
        <w:pStyle w:val="Nadpis1"/>
        <w:spacing w:after="240"/>
      </w:pPr>
      <w:bookmarkStart w:id="2" w:name="_Toc527669867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2"/>
    </w:p>
    <w:p w14:paraId="7A717DFB" w14:textId="4FC89B7A" w:rsidR="00A92D36" w:rsidRPr="00AE480E" w:rsidRDefault="00CD0F07" w:rsidP="00A92D36">
      <w:pPr>
        <w:pStyle w:val="Nadpis2"/>
      </w:pPr>
      <w:bookmarkStart w:id="3" w:name="_Toc527669868"/>
      <w:r>
        <w:t>Anotace</w:t>
      </w:r>
      <w:bookmarkEnd w:id="3"/>
    </w:p>
    <w:p w14:paraId="7A745280" w14:textId="1B70CE95" w:rsidR="00AE480E" w:rsidRPr="009A187B" w:rsidRDefault="004A4CF6" w:rsidP="004A4CF6">
      <w:pPr>
        <w:spacing w:after="240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1F313D1A" w:rsidR="00D71177" w:rsidRPr="00AE480E" w:rsidRDefault="00D71177" w:rsidP="00D71177">
      <w:pPr>
        <w:pStyle w:val="Nadpis2"/>
      </w:pPr>
      <w:bookmarkStart w:id="4" w:name="_Toc527669869"/>
      <w:r w:rsidRPr="00AE480E">
        <w:t>Cíle projektu</w:t>
      </w:r>
      <w:bookmarkEnd w:id="4"/>
    </w:p>
    <w:p w14:paraId="2C1EA6DD" w14:textId="53C44D3C" w:rsidR="00AE480E" w:rsidRPr="00715632" w:rsidRDefault="004A4CF6" w:rsidP="00266844">
      <w:pPr>
        <w:spacing w:after="240"/>
      </w:pPr>
      <w:r>
        <w:t xml:space="preserve">Cílem projektu je vybudovat novou počítačovou učebnu ve Škole, která bude sloužit nejen studentům Školy, ale i občanům městské části. </w:t>
      </w:r>
      <w:r w:rsidR="00715632">
        <w:t>Místnost bude sloužit k rozšiřování znalostí v oboru informačních technologií (např. programování, tvorba videí atd.). Projekt bude realizován jako pilotní projekt ve spolupráci s ČVUT.</w:t>
      </w:r>
    </w:p>
    <w:p w14:paraId="6974B326" w14:textId="1B984350" w:rsidR="00D71177" w:rsidRPr="00AE480E" w:rsidRDefault="00D71177" w:rsidP="00D71177">
      <w:pPr>
        <w:pStyle w:val="Nadpis2"/>
      </w:pPr>
      <w:bookmarkStart w:id="5" w:name="_Toc527669870"/>
      <w:r w:rsidRPr="00AE480E">
        <w:t>Současný stav</w:t>
      </w:r>
      <w:bookmarkEnd w:id="5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7AF9A3CF" w:rsidR="00D71177" w:rsidRPr="00AE480E" w:rsidRDefault="00D71177" w:rsidP="00D71177">
      <w:pPr>
        <w:pStyle w:val="Nadpis2"/>
      </w:pPr>
      <w:bookmarkStart w:id="6" w:name="_Budoucí_stav"/>
      <w:bookmarkStart w:id="7" w:name="_Toc527669871"/>
      <w:bookmarkEnd w:id="6"/>
      <w:r w:rsidRPr="00AE480E">
        <w:t>Budoucí stav</w:t>
      </w:r>
      <w:bookmarkEnd w:id="7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1294F480" w:rsidR="00A92D36" w:rsidRDefault="00A92D36" w:rsidP="00A92D36">
      <w:pPr>
        <w:pStyle w:val="Nadpis2"/>
      </w:pPr>
      <w:bookmarkStart w:id="8" w:name="_Toc527669872"/>
      <w:r w:rsidRPr="00AE480E">
        <w:t>Kritéria úspěchu</w:t>
      </w:r>
      <w:bookmarkEnd w:id="8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6BE0600F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Pr="00124E84">
          <w:rPr>
            <w:rStyle w:val="Hypertextovodkaz"/>
          </w:rPr>
          <w:t>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54982E13" w:rsidR="00AE480E" w:rsidRPr="00266844" w:rsidRDefault="00702E57" w:rsidP="00266844">
      <w:pPr>
        <w:pStyle w:val="Nadpis1"/>
        <w:spacing w:after="240"/>
      </w:pPr>
      <w:bookmarkStart w:id="9" w:name="_Toc527669873"/>
      <w:r w:rsidRPr="00AE480E">
        <w:lastRenderedPageBreak/>
        <w:t>Zdůvodnění projektu</w:t>
      </w:r>
      <w:bookmarkEnd w:id="9"/>
    </w:p>
    <w:p w14:paraId="558E4AFB" w14:textId="63CB9DED" w:rsidR="00837FEB" w:rsidRPr="00AE480E" w:rsidRDefault="00837FEB" w:rsidP="00124E84">
      <w:pPr>
        <w:pStyle w:val="Nadpis2"/>
        <w:spacing w:after="240"/>
      </w:pPr>
      <w:bookmarkStart w:id="10" w:name="_Toc527669874"/>
      <w:r w:rsidRPr="00AE480E">
        <w:t>SWOT analýza</w:t>
      </w:r>
      <w:bookmarkEnd w:id="10"/>
    </w:p>
    <w:p w14:paraId="08B6D60D" w14:textId="72F2099A" w:rsidR="00AE480E" w:rsidRDefault="00E04893" w:rsidP="00124E84">
      <w:pPr>
        <w:pStyle w:val="Nadpis3"/>
      </w:pPr>
      <w:bookmarkStart w:id="11" w:name="_Toc527669875"/>
      <w:r>
        <w:t>Silné stránky</w:t>
      </w:r>
      <w:bookmarkEnd w:id="11"/>
    </w:p>
    <w:p w14:paraId="289D96C4" w14:textId="55C85EBC" w:rsidR="0016575C" w:rsidRDefault="0016575C" w:rsidP="0016575C">
      <w:pPr>
        <w:pStyle w:val="Odstavecseseznamem"/>
        <w:numPr>
          <w:ilvl w:val="0"/>
          <w:numId w:val="11"/>
        </w:numPr>
      </w:pPr>
      <w:r>
        <w:t>Vzrůstá zájem o studium informačních technologií.</w:t>
      </w:r>
    </w:p>
    <w:p w14:paraId="02E73E46" w14:textId="6C8DA247" w:rsidR="0016575C" w:rsidRDefault="0016575C" w:rsidP="0016575C">
      <w:pPr>
        <w:pStyle w:val="Odstavecseseznamem"/>
        <w:numPr>
          <w:ilvl w:val="0"/>
          <w:numId w:val="11"/>
        </w:numPr>
      </w:pPr>
      <w:r>
        <w:t>Škola má partnerství s ČVUT.</w:t>
      </w:r>
    </w:p>
    <w:p w14:paraId="05CE2ABF" w14:textId="599E1D40" w:rsidR="0016575C" w:rsidRDefault="0016575C" w:rsidP="0016575C">
      <w:pPr>
        <w:pStyle w:val="Odstavecseseznamem"/>
        <w:numPr>
          <w:ilvl w:val="0"/>
          <w:numId w:val="11"/>
        </w:numPr>
      </w:pPr>
      <w:r>
        <w:t>Škola je ve svých studentech solidním zdrojem budoucích uživatelů učebny.</w:t>
      </w:r>
    </w:p>
    <w:p w14:paraId="52E40908" w14:textId="5B2684C5" w:rsidR="00E04893" w:rsidRDefault="0016575C" w:rsidP="0016575C">
      <w:pPr>
        <w:pStyle w:val="Odstavecseseznamem"/>
        <w:numPr>
          <w:ilvl w:val="0"/>
          <w:numId w:val="11"/>
        </w:numPr>
        <w:spacing w:after="240"/>
      </w:pPr>
      <w:r>
        <w:t>Projekt je podpořen zřizovatelem, tj. MČ.</w:t>
      </w:r>
    </w:p>
    <w:p w14:paraId="2E37217B" w14:textId="15228E3C" w:rsidR="00E04893" w:rsidRDefault="00E04893" w:rsidP="00124E84">
      <w:pPr>
        <w:pStyle w:val="Nadpis3"/>
      </w:pPr>
      <w:bookmarkStart w:id="12" w:name="_Toc527669876"/>
      <w:r>
        <w:t>Slabé stránky</w:t>
      </w:r>
      <w:bookmarkEnd w:id="12"/>
    </w:p>
    <w:p w14:paraId="1E2AF43C" w14:textId="47660705" w:rsidR="0016575C" w:rsidRDefault="0016575C" w:rsidP="0016575C">
      <w:pPr>
        <w:pStyle w:val="Odstavecseseznamem"/>
        <w:numPr>
          <w:ilvl w:val="0"/>
          <w:numId w:val="12"/>
        </w:numPr>
      </w:pPr>
      <w:r>
        <w:t>Je to první zkušenost Školy s realizací projektů podobného typu.</w:t>
      </w:r>
    </w:p>
    <w:p w14:paraId="51FF3E21" w14:textId="3B264D08" w:rsidR="0016575C" w:rsidRPr="0016575C" w:rsidRDefault="0016575C" w:rsidP="0016575C">
      <w:pPr>
        <w:pStyle w:val="Odstavecseseznamem"/>
        <w:numPr>
          <w:ilvl w:val="0"/>
          <w:numId w:val="12"/>
        </w:numPr>
        <w:spacing w:after="240"/>
      </w:pPr>
      <w:r>
        <w:t>Studenti často nemají zájem o rozšíření vzdělávání.</w:t>
      </w:r>
    </w:p>
    <w:p w14:paraId="66108A86" w14:textId="2321C354" w:rsidR="0016575C" w:rsidRPr="0016575C" w:rsidRDefault="00E04893" w:rsidP="0016575C">
      <w:pPr>
        <w:pStyle w:val="Nadpis3"/>
      </w:pPr>
      <w:bookmarkStart w:id="13" w:name="_Toc527669877"/>
      <w:r>
        <w:t>Příležitosti</w:t>
      </w:r>
      <w:bookmarkEnd w:id="13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479CB183" w:rsidR="00E04893" w:rsidRDefault="00E04893" w:rsidP="00DF4F65">
      <w:pPr>
        <w:pStyle w:val="Nadpis3"/>
      </w:pPr>
      <w:bookmarkStart w:id="14" w:name="_Toc527669878"/>
      <w:r>
        <w:t>Hrozby</w:t>
      </w:r>
      <w:bookmarkEnd w:id="14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4276E556" w14:textId="77777777" w:rsidR="00350D5B" w:rsidRPr="00AE480E" w:rsidDel="006B2668" w:rsidRDefault="00350D5B" w:rsidP="00350D5B">
      <w:pPr>
        <w:pStyle w:val="Nadpis2"/>
        <w:rPr>
          <w:del w:id="15" w:author="Matěj Bartoň" w:date="2018-10-18T14:59:00Z"/>
        </w:rPr>
      </w:pPr>
      <w:bookmarkStart w:id="16" w:name="_Toc527669803"/>
      <w:bookmarkStart w:id="17" w:name="_Toc527669841"/>
      <w:bookmarkStart w:id="18" w:name="_Toc527669879"/>
      <w:bookmarkEnd w:id="16"/>
      <w:bookmarkEnd w:id="17"/>
      <w:bookmarkEnd w:id="18"/>
    </w:p>
    <w:p w14:paraId="63B503AC" w14:textId="0B8A593E" w:rsidR="00702E57" w:rsidRPr="00AE480E" w:rsidRDefault="00702E57" w:rsidP="00350D5B">
      <w:pPr>
        <w:pStyle w:val="Nadpis2"/>
      </w:pPr>
      <w:bookmarkStart w:id="19" w:name="_Toc527669880"/>
      <w:r w:rsidRPr="00AE480E">
        <w:t>Přínosy projektu</w:t>
      </w:r>
      <w:bookmarkEnd w:id="19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5090A478" w:rsidR="0039552A" w:rsidRPr="00AE480E" w:rsidRDefault="0039552A" w:rsidP="0039552A">
      <w:pPr>
        <w:pStyle w:val="Nadpis2"/>
      </w:pPr>
      <w:bookmarkStart w:id="20" w:name="_Toc527669881"/>
      <w:r w:rsidRPr="00AE480E">
        <w:t>Konkrétní výstupy projektu</w:t>
      </w:r>
      <w:bookmarkEnd w:id="20"/>
    </w:p>
    <w:p w14:paraId="7886E2CE" w14:textId="3C91480D" w:rsidR="00350D5B" w:rsidRPr="00350D5B" w:rsidRDefault="00DF4F65" w:rsidP="00350D5B">
      <w:pPr>
        <w:spacing w:after="240"/>
      </w:pPr>
      <w:r>
        <w:t xml:space="preserve">Konkrétním výstupem projektu je bezbariérově přístupná počítačová učebna s výkonnějším hardwarem. Počítače budou vybaveny platformou Microsoft Office a </w:t>
      </w:r>
      <w:r w:rsidR="00FF5CCA">
        <w:t xml:space="preserve">Adobe </w:t>
      </w:r>
      <w:r w:rsidR="00FF5CCA" w:rsidRPr="00F639C0">
        <w:rPr>
          <w:lang w:val="en-US"/>
        </w:rPr>
        <w:t>Creative</w:t>
      </w:r>
      <w:r w:rsidR="00FF5CCA">
        <w:t xml:space="preserve"> </w:t>
      </w:r>
      <w:r w:rsidR="00FF5CCA" w:rsidRPr="00F639C0">
        <w:rPr>
          <w:lang w:val="en-US"/>
        </w:rPr>
        <w:t>Cloud</w:t>
      </w:r>
      <w:r w:rsidR="00FF5CCA">
        <w:t>.</w:t>
      </w:r>
    </w:p>
    <w:p w14:paraId="325ABAB2" w14:textId="79DB836F" w:rsidR="00702E57" w:rsidRPr="00AE480E" w:rsidRDefault="00702E57" w:rsidP="00702E57">
      <w:pPr>
        <w:pStyle w:val="Nadpis2"/>
      </w:pPr>
      <w:bookmarkStart w:id="21" w:name="_Toc527669882"/>
      <w:r w:rsidRPr="00AE480E">
        <w:t>Proveditelnost projektu</w:t>
      </w:r>
      <w:bookmarkEnd w:id="21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22D3A478" w:rsidR="00702E57" w:rsidRPr="00AE480E" w:rsidRDefault="00702E57" w:rsidP="00266844">
      <w:pPr>
        <w:pStyle w:val="Nadpis1"/>
        <w:spacing w:after="240"/>
      </w:pPr>
      <w:bookmarkStart w:id="22" w:name="_Toc527669883"/>
      <w:r w:rsidRPr="00AE480E">
        <w:lastRenderedPageBreak/>
        <w:t>Zadání a rizika</w:t>
      </w:r>
      <w:bookmarkEnd w:id="22"/>
    </w:p>
    <w:p w14:paraId="20B46120" w14:textId="20E48490" w:rsidR="00702E57" w:rsidRDefault="000C4D61" w:rsidP="00663925">
      <w:pPr>
        <w:pStyle w:val="Nadpis2"/>
        <w:spacing w:after="240"/>
      </w:pPr>
      <w:bookmarkStart w:id="23" w:name="_Toc527669884"/>
      <w:ins w:id="24" w:author="Matěj Bartoň" w:date="2018-10-18T22:56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820A1B" wp14:editId="2601669B">
              <wp:simplePos x="0" y="0"/>
              <wp:positionH relativeFrom="margin">
                <wp:align>left</wp:align>
              </wp:positionH>
              <wp:positionV relativeFrom="paragraph">
                <wp:posOffset>375285</wp:posOffset>
              </wp:positionV>
              <wp:extent cx="5715000" cy="2266950"/>
              <wp:effectExtent l="0" t="0" r="0" b="0"/>
              <wp:wrapTopAndBottom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02E57" w:rsidRPr="00AE480E">
        <w:t>WBS</w:t>
      </w:r>
      <w:bookmarkEnd w:id="23"/>
    </w:p>
    <w:p w14:paraId="79BE527D" w14:textId="28ACD17A" w:rsidR="000C4D61" w:rsidRPr="000C4D61" w:rsidRDefault="000C4D61" w:rsidP="000C4D61">
      <w:pPr>
        <w:jc w:val="right"/>
        <w:rPr>
          <w:sz w:val="18"/>
        </w:rPr>
      </w:pPr>
      <w:r w:rsidRPr="000C4D61">
        <w:rPr>
          <w:sz w:val="18"/>
        </w:rPr>
        <w:t xml:space="preserve">Mapa činností při realizaci učebny (větší rozlišení viz. Příloha </w:t>
      </w:r>
      <w:r>
        <w:rPr>
          <w:sz w:val="18"/>
        </w:rPr>
        <w:t>1</w:t>
      </w:r>
      <w:r w:rsidRPr="000C4D61">
        <w:rPr>
          <w:sz w:val="18"/>
        </w:rPr>
        <w:t>)</w:t>
      </w:r>
    </w:p>
    <w:p w14:paraId="5FA22D0A" w14:textId="4C128E30" w:rsidR="00697A9A" w:rsidRPr="00697A9A" w:rsidDel="00485785" w:rsidRDefault="00697A9A" w:rsidP="00697A9A">
      <w:pPr>
        <w:rPr>
          <w:del w:id="25" w:author="Matěj Bartoň" w:date="2018-10-18T22:53:00Z"/>
        </w:rPr>
      </w:pPr>
      <w:del w:id="26" w:author="Matěj Bartoň" w:date="2018-10-18T22:53:00Z">
        <w:r w:rsidDel="00485785">
          <w:delText xml:space="preserve">Mapa činností ve </w:delText>
        </w:r>
        <w:r w:rsidDel="00485785">
          <w:rPr>
            <w:b/>
          </w:rPr>
          <w:delText>Freemindu</w:delText>
        </w:r>
        <w:bookmarkStart w:id="27" w:name="_Toc527669809"/>
        <w:bookmarkStart w:id="28" w:name="_Toc527669847"/>
        <w:bookmarkStart w:id="29" w:name="_Toc527669885"/>
        <w:bookmarkEnd w:id="27"/>
        <w:bookmarkEnd w:id="28"/>
        <w:bookmarkEnd w:id="29"/>
      </w:del>
    </w:p>
    <w:p w14:paraId="1C436B13" w14:textId="1033252E" w:rsidR="00663925" w:rsidRDefault="000C4D61" w:rsidP="00663925">
      <w:pPr>
        <w:pStyle w:val="Nadpis3"/>
      </w:pPr>
      <w:bookmarkStart w:id="30" w:name="_Toc527669886"/>
      <w:r>
        <w:t>Příprava místnosti</w:t>
      </w:r>
      <w:bookmarkEnd w:id="30"/>
    </w:p>
    <w:p w14:paraId="5EF06502" w14:textId="6CC100E9" w:rsidR="000C4D61" w:rsidRDefault="006442AC" w:rsidP="006442AC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FADB7" wp14:editId="21559EFD">
            <wp:simplePos x="0" y="0"/>
            <wp:positionH relativeFrom="margin">
              <wp:align>center</wp:align>
            </wp:positionH>
            <wp:positionV relativeFrom="paragraph">
              <wp:posOffset>1278255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14:paraId="434CE2E8" w14:textId="0BAF8E3D" w:rsidR="00350D5B" w:rsidRDefault="00350D5B" w:rsidP="006442AC">
      <w:pPr>
        <w:spacing w:after="240"/>
      </w:pPr>
    </w:p>
    <w:p w14:paraId="68F07BF2" w14:textId="7E3DBBD6" w:rsidR="00350D5B" w:rsidRPr="00350D5B" w:rsidRDefault="00350D5B" w:rsidP="00350D5B">
      <w:pPr>
        <w:jc w:val="right"/>
        <w:rPr>
          <w:sz w:val="18"/>
        </w:rPr>
      </w:pPr>
      <w:r w:rsidRPr="00350D5B">
        <w:rPr>
          <w:sz w:val="18"/>
        </w:rPr>
        <w:t>Orientační plánek místnosti (větší rozlišení viz. Příloha 2)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CF1CA65" w:rsidR="000C4D61" w:rsidRDefault="000C4D61" w:rsidP="006442AC">
      <w:pPr>
        <w:spacing w:after="240"/>
      </w:pPr>
      <w:r>
        <w:t>V učebně se budou dělat nové rozvody el. sítě a internetu. Internet bude k počítačům přiveden pomocí síťových kabelů. 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proofErr w:type="spellStart"/>
      <w:r w:rsidR="006442AC">
        <w:t>f</w:t>
      </w:r>
      <w:r>
        <w:t>lipchart</w:t>
      </w:r>
      <w:proofErr w:type="spellEnd"/>
      <w:r>
        <w:t>.</w:t>
      </w:r>
    </w:p>
    <w:p w14:paraId="4FB596B7" w14:textId="24F887D4" w:rsidR="00663925" w:rsidRDefault="000C4D61" w:rsidP="00663925">
      <w:pPr>
        <w:pStyle w:val="Nadpis3"/>
      </w:pPr>
      <w:bookmarkStart w:id="31" w:name="_Toc527669887"/>
      <w:r>
        <w:t>Vybavení místnosti počítači</w:t>
      </w:r>
      <w:bookmarkEnd w:id="31"/>
    </w:p>
    <w:p w14:paraId="6D7FA821" w14:textId="14DE6A82" w:rsidR="000C4D61" w:rsidRDefault="006442AC" w:rsidP="000C4D61">
      <w:r>
        <w:t>Do učebny budou zakoupeny nové počítače včetně příslušenství (monitor, klávesnice, myš). Na počítačích bude nainstalován operační systém Windows 10 a kancelářský balík Microsoft Office. Zároveň budou počítače vybaveny open-</w:t>
      </w:r>
      <w:proofErr w:type="spellStart"/>
      <w:r>
        <w:t>sourcovými</w:t>
      </w:r>
      <w:proofErr w:type="spellEnd"/>
    </w:p>
    <w:p w14:paraId="33A8BD24" w14:textId="79CA049B" w:rsidR="006442AC" w:rsidRPr="006442AC" w:rsidRDefault="006442AC" w:rsidP="006442AC">
      <w:pPr>
        <w:spacing w:after="240"/>
        <w:rPr>
          <w:b/>
        </w:rPr>
      </w:pPr>
      <w:r w:rsidRPr="006442AC">
        <w:rPr>
          <w:b/>
        </w:rPr>
        <w:t>DOPLNIT!!!</w:t>
      </w:r>
    </w:p>
    <w:p w14:paraId="73FEF391" w14:textId="333A15F0" w:rsidR="00AE480E" w:rsidRDefault="000C4D61" w:rsidP="00F83A4C">
      <w:pPr>
        <w:pStyle w:val="Nadpis3"/>
      </w:pPr>
      <w:bookmarkStart w:id="32" w:name="_Toc527669888"/>
      <w:r>
        <w:t>Přístup do učebny</w:t>
      </w:r>
      <w:bookmarkEnd w:id="32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201595CB" w14:textId="61111E30" w:rsidR="00350D5B" w:rsidRDefault="006442AC" w:rsidP="006442AC">
      <w:pPr>
        <w:spacing w:after="240"/>
      </w:pPr>
      <w:r>
        <w:rPr>
          <w:b/>
        </w:rPr>
        <w:t>Od 1. 9. do 30. 6.</w:t>
      </w:r>
      <w:r>
        <w:tab/>
      </w:r>
      <w:r>
        <w:tab/>
      </w:r>
      <w:r>
        <w:rPr>
          <w:b/>
        </w:rPr>
        <w:t>Od 1. 7. do 31. 8.</w:t>
      </w:r>
      <w:r>
        <w:br/>
      </w:r>
      <w:r>
        <w:rPr>
          <w:b/>
        </w:rPr>
        <w:t>Po</w:t>
      </w:r>
      <w:r>
        <w:tab/>
        <w:t>8:00 – 18:00</w:t>
      </w:r>
      <w:r>
        <w:tab/>
      </w:r>
      <w:r>
        <w:tab/>
      </w:r>
      <w:r>
        <w:rPr>
          <w:b/>
        </w:rPr>
        <w:t>Po</w:t>
      </w:r>
      <w:r>
        <w:tab/>
        <w:t>11:00 – 17:00</w:t>
      </w:r>
      <w:r>
        <w:br/>
      </w:r>
      <w:r>
        <w:rPr>
          <w:b/>
        </w:rPr>
        <w:t>Út</w:t>
      </w:r>
      <w:r>
        <w:tab/>
        <w:t>8:00 – 18:00</w:t>
      </w:r>
      <w:r>
        <w:tab/>
      </w:r>
      <w:r>
        <w:tab/>
      </w:r>
      <w:r>
        <w:rPr>
          <w:b/>
        </w:rPr>
        <w:t>Út</w:t>
      </w:r>
      <w:r>
        <w:tab/>
        <w:t>11:00 – 17:00</w:t>
      </w:r>
      <w:r>
        <w:br/>
      </w:r>
      <w:r>
        <w:rPr>
          <w:b/>
        </w:rPr>
        <w:t>St</w:t>
      </w:r>
      <w:r>
        <w:tab/>
        <w:t>8:00 – 18:00</w:t>
      </w:r>
      <w:r>
        <w:tab/>
      </w:r>
      <w:r>
        <w:tab/>
      </w:r>
      <w:r>
        <w:rPr>
          <w:b/>
        </w:rPr>
        <w:t>St</w:t>
      </w:r>
      <w:r>
        <w:tab/>
        <w:t>11:00 – 17:00</w:t>
      </w:r>
      <w:r>
        <w:br/>
      </w:r>
      <w:r>
        <w:rPr>
          <w:b/>
        </w:rPr>
        <w:t>Čt</w:t>
      </w:r>
      <w:r>
        <w:tab/>
        <w:t>8:00 – 18:00</w:t>
      </w:r>
      <w:r>
        <w:tab/>
      </w:r>
      <w:r>
        <w:tab/>
      </w:r>
      <w:r>
        <w:rPr>
          <w:b/>
        </w:rPr>
        <w:t>Čt</w:t>
      </w:r>
      <w:r>
        <w:tab/>
        <w:t>11:00 – 17:00</w:t>
      </w:r>
      <w:r>
        <w:br/>
      </w:r>
      <w:r>
        <w:rPr>
          <w:b/>
        </w:rPr>
        <w:t>Pá</w:t>
      </w:r>
      <w:r>
        <w:tab/>
        <w:t>8:00 – 18:00</w:t>
      </w:r>
      <w:r>
        <w:tab/>
      </w:r>
      <w:r>
        <w:tab/>
      </w:r>
      <w:r>
        <w:rPr>
          <w:b/>
        </w:rPr>
        <w:t>Pá</w:t>
      </w:r>
      <w:r>
        <w:tab/>
        <w:t>11:00 – 17:00</w:t>
      </w:r>
      <w:r>
        <w:br/>
      </w:r>
      <w:r>
        <w:rPr>
          <w:b/>
        </w:rPr>
        <w:t>So</w:t>
      </w:r>
      <w:r>
        <w:tab/>
        <w:t>11:00 – 17:00</w:t>
      </w:r>
      <w:r>
        <w:tab/>
      </w:r>
      <w:r>
        <w:tab/>
      </w:r>
      <w:r>
        <w:rPr>
          <w:b/>
        </w:rPr>
        <w:t>So</w:t>
      </w:r>
      <w:r>
        <w:tab/>
        <w:t>zavřeno</w:t>
      </w:r>
      <w:r>
        <w:br/>
      </w:r>
      <w:r>
        <w:rPr>
          <w:b/>
        </w:rPr>
        <w:t>Ne</w:t>
      </w:r>
      <w:r>
        <w:tab/>
        <w:t>zavřeno</w:t>
      </w:r>
      <w:r>
        <w:tab/>
      </w:r>
      <w:r>
        <w:tab/>
      </w:r>
      <w:r>
        <w:rPr>
          <w:b/>
        </w:rPr>
        <w:t>Ne</w:t>
      </w:r>
      <w:r>
        <w:tab/>
        <w:t>zavřeno</w:t>
      </w:r>
    </w:p>
    <w:p w14:paraId="6160FE85" w14:textId="5B54CDC6" w:rsidR="00043DEA" w:rsidRPr="006442AC" w:rsidRDefault="00043DEA" w:rsidP="00350D5B"/>
    <w:p w14:paraId="42FEC159" w14:textId="129E33AA" w:rsidR="00F5245E" w:rsidRPr="00AE480E" w:rsidRDefault="00F5245E" w:rsidP="00F5245E">
      <w:pPr>
        <w:pStyle w:val="Nadpis2"/>
      </w:pPr>
      <w:bookmarkStart w:id="33" w:name="_Toc527669889"/>
      <w:r w:rsidRPr="00AE480E">
        <w:t>Předpoklady</w:t>
      </w:r>
      <w:bookmarkEnd w:id="33"/>
    </w:p>
    <w:p w14:paraId="1DAA85A6" w14:textId="426D1987" w:rsidR="00757FEB" w:rsidRDefault="00663925" w:rsidP="00663925">
      <w:r>
        <w:t>Projekt lze realizovat za předpokladu, že:</w:t>
      </w:r>
    </w:p>
    <w:p w14:paraId="6E791606" w14:textId="09D0C0DE" w:rsidR="00663925" w:rsidRDefault="00663925" w:rsidP="00663925">
      <w:pPr>
        <w:pStyle w:val="Odstavecseseznamem"/>
        <w:numPr>
          <w:ilvl w:val="0"/>
          <w:numId w:val="7"/>
        </w:numPr>
      </w:pPr>
      <w:r>
        <w:t>bude Školou poskytnuta vyklizená učebna, která bude bezbariérově přístupná</w:t>
      </w:r>
    </w:p>
    <w:p w14:paraId="2883BC06" w14:textId="074865B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přístup pro firmy, které budou provádět stavební úpravy</w:t>
      </w:r>
    </w:p>
    <w:p w14:paraId="7F738C46" w14:textId="5BEA535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kabelový přístup k internetové síti v učebně</w:t>
      </w:r>
    </w:p>
    <w:p w14:paraId="5181D5EA" w14:textId="47F02194" w:rsidR="00663925" w:rsidRDefault="00663925" w:rsidP="00266844">
      <w:pPr>
        <w:pStyle w:val="Odstavecseseznamem"/>
        <w:numPr>
          <w:ilvl w:val="0"/>
          <w:numId w:val="7"/>
        </w:numPr>
        <w:spacing w:after="240"/>
      </w:pPr>
      <w:r>
        <w:t>budou včas ukončeny stavební úpravy, aby se mohlo začít s instalací vybavení</w:t>
      </w:r>
    </w:p>
    <w:p w14:paraId="424C3A11" w14:textId="7C133150" w:rsidR="00D311EC" w:rsidRDefault="00D311EC" w:rsidP="00D311EC">
      <w:pPr>
        <w:pStyle w:val="Nadpis2"/>
      </w:pPr>
      <w:bookmarkStart w:id="34" w:name="_Toc527669890"/>
      <w:r w:rsidRPr="00AE480E">
        <w:t>Omezení</w:t>
      </w:r>
      <w:bookmarkEnd w:id="34"/>
    </w:p>
    <w:p w14:paraId="0757D129" w14:textId="23249BC7" w:rsidR="00663925" w:rsidRPr="00663925" w:rsidRDefault="00663925" w:rsidP="00663925">
      <w:r>
        <w:t>Projekt je omezen zejména těmito faktory:</w:t>
      </w:r>
    </w:p>
    <w:p w14:paraId="3B61B43E" w14:textId="29E2CD7E" w:rsidR="00663925" w:rsidRDefault="00663925" w:rsidP="00663925">
      <w:pPr>
        <w:pStyle w:val="Odstavecseseznamem"/>
        <w:numPr>
          <w:ilvl w:val="0"/>
          <w:numId w:val="9"/>
        </w:numPr>
      </w:pPr>
      <w:r>
        <w:t>Realizace projektu se musí uskutečnit průběhu letních prázdnin (tzn. dva měsíce)</w:t>
      </w:r>
      <w:r w:rsidR="000533F7">
        <w:t>, aby nebyla omezována výuka ve Škole (zejména hlukem)</w:t>
      </w:r>
    </w:p>
    <w:p w14:paraId="05F71C63" w14:textId="4AE31C8F" w:rsidR="00AE480E" w:rsidRDefault="00663925" w:rsidP="00663925">
      <w:pPr>
        <w:pStyle w:val="Odstavecseseznamem"/>
        <w:numPr>
          <w:ilvl w:val="0"/>
          <w:numId w:val="8"/>
        </w:numPr>
      </w:pPr>
      <w:r>
        <w:t>Maximální rozpočet na nákup hardwaru (tj. počítačů, příslušenství, dataprojektoru, klimatizace a tabule) nesmí přesáhnout 450 000 Kč.</w:t>
      </w:r>
    </w:p>
    <w:p w14:paraId="24702EA7" w14:textId="17D2F1A9" w:rsidR="00043DEA" w:rsidRPr="00266844" w:rsidRDefault="00663925" w:rsidP="00266844">
      <w:pPr>
        <w:pStyle w:val="Odstavecseseznamem"/>
        <w:numPr>
          <w:ilvl w:val="0"/>
          <w:numId w:val="8"/>
        </w:numPr>
        <w:spacing w:after="240"/>
        <w:rPr>
          <w:color w:val="0070C0"/>
        </w:rPr>
      </w:pPr>
      <w:r>
        <w:t>Maximální rozpočet na stavební úpravy nesmí přesáhnout 50 000 Kč.</w:t>
      </w:r>
    </w:p>
    <w:p w14:paraId="1A4F7F44" w14:textId="3CA48CD4" w:rsidR="000533F7" w:rsidRDefault="00D311EC" w:rsidP="000533F7">
      <w:pPr>
        <w:pStyle w:val="Nadpis2"/>
        <w:spacing w:after="240"/>
      </w:pPr>
      <w:bookmarkStart w:id="35" w:name="_Toc527669891"/>
      <w:r w:rsidRPr="00AE480E">
        <w:t>Otevřené body</w:t>
      </w:r>
      <w:bookmarkEnd w:id="35"/>
    </w:p>
    <w:p w14:paraId="0FBB77B6" w14:textId="2171F8BD" w:rsidR="000533F7" w:rsidRPr="000533F7" w:rsidRDefault="000533F7" w:rsidP="000533F7">
      <w:pPr>
        <w:pStyle w:val="Nadpis3"/>
      </w:pPr>
      <w:bookmarkStart w:id="36" w:name="_Toc527669892"/>
      <w:r>
        <w:t>Modernizace školní sítě</w:t>
      </w:r>
      <w:bookmarkEnd w:id="36"/>
    </w:p>
    <w:p w14:paraId="127F5AB1" w14:textId="463C97BB" w:rsidR="00043DEA" w:rsidRDefault="000533F7" w:rsidP="000533F7">
      <w:pPr>
        <w:spacing w:after="240"/>
      </w:pPr>
      <w:r>
        <w:t>Výhledově se počítá s modernizací školní sítě. Jedná se o investici do infrastruktury, modernizaci serveru a wi-fi routerů ve školní budově. Toto jsou pouze možné podněty pro pozdější realizaci a tato modernizace nebude v rámci tohoto projektu realizována.</w:t>
      </w:r>
    </w:p>
    <w:p w14:paraId="1D95ACFD" w14:textId="34683D66" w:rsidR="000533F7" w:rsidRDefault="000533F7" w:rsidP="000533F7">
      <w:pPr>
        <w:pStyle w:val="Nadpis3"/>
      </w:pPr>
      <w:bookmarkStart w:id="37" w:name="_Toc527669893"/>
      <w:r>
        <w:t>Zabezpečení</w:t>
      </w:r>
      <w:r w:rsidR="00350D5B">
        <w:t xml:space="preserve"> sítě</w:t>
      </w:r>
      <w:bookmarkEnd w:id="37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C85DE3C" w:rsidR="00350D5B" w:rsidRDefault="00350D5B" w:rsidP="00350D5B">
      <w:pPr>
        <w:pStyle w:val="Nadpis3"/>
      </w:pPr>
      <w:bookmarkStart w:id="38" w:name="_Toc527669894"/>
      <w:r>
        <w:t xml:space="preserve">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bookmarkEnd w:id="38"/>
      <w:proofErr w:type="spellEnd"/>
    </w:p>
    <w:p w14:paraId="26AB7086" w14:textId="79ED8A6B" w:rsidR="00350D5B" w:rsidRPr="00350D5B" w:rsidRDefault="00350D5B" w:rsidP="00350D5B">
      <w:r>
        <w:t xml:space="preserve">Vzhledem ke značné pořizovací ceně licence 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nebude tento software zahrnut do grantu. Škola se bude snažit sehnat výhodnou licenci a software bude pak nainstalován dodatečně.</w:t>
      </w:r>
    </w:p>
    <w:p w14:paraId="7976386A" w14:textId="77777777" w:rsidR="00350D5B" w:rsidRPr="00350D5B" w:rsidRDefault="00350D5B" w:rsidP="00350D5B"/>
    <w:p w14:paraId="3C02E554" w14:textId="77777777" w:rsidR="000533F7" w:rsidRDefault="000533F7">
      <w:r>
        <w:br w:type="page"/>
      </w:r>
    </w:p>
    <w:p w14:paraId="5067264D" w14:textId="09C1C624" w:rsidR="00D311EC" w:rsidRPr="00AE480E" w:rsidRDefault="00D311EC" w:rsidP="00D311EC">
      <w:pPr>
        <w:pStyle w:val="Nadpis2"/>
      </w:pPr>
      <w:bookmarkStart w:id="39" w:name="_Toc527669895"/>
      <w:r w:rsidRPr="00AE480E">
        <w:lastRenderedPageBreak/>
        <w:t>Rizika</w:t>
      </w:r>
      <w:bookmarkEnd w:id="39"/>
    </w:p>
    <w:p w14:paraId="00D773AB" w14:textId="77777777" w:rsidR="00DD2C06" w:rsidRDefault="00DD2C06" w:rsidP="00837FEB">
      <w:pPr>
        <w:rPr>
          <w:i/>
        </w:rPr>
      </w:pPr>
    </w:p>
    <w:tbl>
      <w:tblPr>
        <w:tblStyle w:val="Tabulkasmkou4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1634"/>
        <w:gridCol w:w="1786"/>
        <w:gridCol w:w="1616"/>
        <w:gridCol w:w="1166"/>
        <w:gridCol w:w="1328"/>
        <w:tblGridChange w:id="40">
          <w:tblGrid>
            <w:gridCol w:w="1480"/>
            <w:gridCol w:w="1634"/>
            <w:gridCol w:w="1786"/>
            <w:gridCol w:w="1616"/>
            <w:gridCol w:w="1166"/>
            <w:gridCol w:w="1328"/>
          </w:tblGrid>
        </w:tblGridChange>
      </w:tblGrid>
      <w:tr w:rsidR="0016575C" w14:paraId="5F3CD856" w14:textId="77777777" w:rsidTr="001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1A45A69C" w14:textId="1EE8743D" w:rsidR="00DD2C06" w:rsidRDefault="00DD2C06" w:rsidP="00DD2C06">
            <w:pPr>
              <w:jc w:val="center"/>
              <w:rPr>
                <w:i/>
              </w:rPr>
            </w:pPr>
            <w:r>
              <w:rPr>
                <w:i/>
              </w:rPr>
              <w:t>Popis rizika</w:t>
            </w:r>
          </w:p>
        </w:tc>
        <w:tc>
          <w:tcPr>
            <w:tcW w:w="1634" w:type="dxa"/>
            <w:vAlign w:val="center"/>
          </w:tcPr>
          <w:p w14:paraId="7D157301" w14:textId="5AE90FE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Pravděpodobnost</w:t>
            </w:r>
          </w:p>
        </w:tc>
        <w:tc>
          <w:tcPr>
            <w:tcW w:w="1786" w:type="dxa"/>
            <w:vAlign w:val="center"/>
          </w:tcPr>
          <w:p w14:paraId="3AE9E061" w14:textId="18F38E08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Dopady</w:t>
            </w:r>
          </w:p>
        </w:tc>
        <w:tc>
          <w:tcPr>
            <w:tcW w:w="1616" w:type="dxa"/>
            <w:vAlign w:val="center"/>
          </w:tcPr>
          <w:p w14:paraId="3951BC2F" w14:textId="763C36D6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Mitigace</w:t>
            </w:r>
          </w:p>
        </w:tc>
        <w:tc>
          <w:tcPr>
            <w:tcW w:w="1166" w:type="dxa"/>
            <w:vAlign w:val="center"/>
          </w:tcPr>
          <w:p w14:paraId="0FAD33D7" w14:textId="4CBA9F3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Krizový plán</w:t>
            </w:r>
          </w:p>
        </w:tc>
        <w:tc>
          <w:tcPr>
            <w:tcW w:w="1328" w:type="dxa"/>
            <w:vAlign w:val="center"/>
          </w:tcPr>
          <w:p w14:paraId="02AA6DA4" w14:textId="6CF7D0FF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Odpovědná osoba</w:t>
            </w:r>
          </w:p>
        </w:tc>
      </w:tr>
      <w:tr w:rsidR="0016575C" w14:paraId="576689C0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3C443815" w14:textId="109FDB5B" w:rsidR="00DD2C06" w:rsidRPr="00DD2C06" w:rsidRDefault="00F027B6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Technická závada na dodaném hardwaru</w:t>
            </w:r>
          </w:p>
        </w:tc>
        <w:tc>
          <w:tcPr>
            <w:tcW w:w="1634" w:type="dxa"/>
            <w:vAlign w:val="center"/>
          </w:tcPr>
          <w:p w14:paraId="20284A22" w14:textId="56FC14C1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</w:p>
        </w:tc>
        <w:tc>
          <w:tcPr>
            <w:tcW w:w="1786" w:type="dxa"/>
            <w:vAlign w:val="center"/>
          </w:tcPr>
          <w:p w14:paraId="44B0BF49" w14:textId="7B8FEB00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Prodloužení doby realizace projektu</w:t>
            </w:r>
          </w:p>
        </w:tc>
        <w:tc>
          <w:tcPr>
            <w:tcW w:w="1616" w:type="dxa"/>
            <w:vAlign w:val="center"/>
          </w:tcPr>
          <w:p w14:paraId="4BA7318E" w14:textId="621CF9AE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Nelze jednoznačně mitigovat.</w:t>
            </w:r>
          </w:p>
        </w:tc>
        <w:tc>
          <w:tcPr>
            <w:tcW w:w="1166" w:type="dxa"/>
            <w:vAlign w:val="center"/>
          </w:tcPr>
          <w:p w14:paraId="6824ECD9" w14:textId="0BFBADC8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Reklamace daného hardwaru, zvážení posunutí termínu spuštění.</w:t>
            </w:r>
          </w:p>
        </w:tc>
        <w:tc>
          <w:tcPr>
            <w:tcW w:w="1328" w:type="dxa"/>
            <w:vAlign w:val="center"/>
          </w:tcPr>
          <w:p w14:paraId="6B9F3FFC" w14:textId="5EA10E3F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Vedoucí projektu</w:t>
            </w:r>
          </w:p>
        </w:tc>
      </w:tr>
      <w:tr w:rsidR="0016575C" w14:paraId="7740F8D7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CDC504A" w14:textId="23ED7484" w:rsidR="00CD0F07" w:rsidRDefault="001B5E6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Místnost nebude v odpovídajícím stavu (tj. nebude vyklizená, bude vlhká apod.)</w:t>
            </w:r>
          </w:p>
        </w:tc>
        <w:tc>
          <w:tcPr>
            <w:tcW w:w="1634" w:type="dxa"/>
            <w:vAlign w:val="center"/>
          </w:tcPr>
          <w:p w14:paraId="0B010F7C" w14:textId="638BE0EF" w:rsidR="00CD0F07" w:rsidRPr="00DD2C06" w:rsidRDefault="0016575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  <w:r w:rsidR="001B5E6C">
              <w:rPr>
                <w:i/>
                <w:sz w:val="20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42BBD167" w14:textId="148EDF6A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Prodloužení doby realizace projektu, vyšší finanční náklady.</w:t>
            </w:r>
          </w:p>
        </w:tc>
        <w:tc>
          <w:tcPr>
            <w:tcW w:w="1616" w:type="dxa"/>
            <w:vAlign w:val="center"/>
          </w:tcPr>
          <w:p w14:paraId="3A5D2F97" w14:textId="114ABF80" w:rsidR="00CD0F07" w:rsidRDefault="001B5E6C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Zajištění odpovídajícího stavu v dostatečném předstihu.</w:t>
            </w:r>
          </w:p>
        </w:tc>
        <w:tc>
          <w:tcPr>
            <w:tcW w:w="1166" w:type="dxa"/>
            <w:vAlign w:val="center"/>
          </w:tcPr>
          <w:p w14:paraId="23F77F29" w14:textId="3A69954E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Pozdržení termínu realizace projektu.</w:t>
            </w:r>
          </w:p>
        </w:tc>
        <w:tc>
          <w:tcPr>
            <w:tcW w:w="1328" w:type="dxa"/>
            <w:vAlign w:val="center"/>
          </w:tcPr>
          <w:p w14:paraId="68D6106C" w14:textId="36D784A7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Škol</w:t>
            </w:r>
            <w:r w:rsidR="00350D5B">
              <w:rPr>
                <w:i/>
                <w:sz w:val="20"/>
              </w:rPr>
              <w:t>a</w:t>
            </w:r>
            <w:r w:rsidR="0016575C">
              <w:rPr>
                <w:rStyle w:val="Znakapoznpodarou"/>
                <w:i/>
                <w:sz w:val="20"/>
              </w:rPr>
              <w:footnoteReference w:id="1"/>
            </w:r>
          </w:p>
        </w:tc>
      </w:tr>
      <w:tr w:rsidR="0016575C" w14:paraId="35BE81D6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4E2A94E" w14:textId="10784D3D" w:rsidR="00DD2C06" w:rsidRPr="00DD2C06" w:rsidRDefault="000533F7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Nebudou včas vyhotoveny stavební úpravy</w:t>
            </w:r>
          </w:p>
        </w:tc>
        <w:tc>
          <w:tcPr>
            <w:tcW w:w="1634" w:type="dxa"/>
            <w:vAlign w:val="center"/>
          </w:tcPr>
          <w:p w14:paraId="1685F4A6" w14:textId="2060BD6C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Střední riziko</w:t>
            </w:r>
          </w:p>
        </w:tc>
        <w:tc>
          <w:tcPr>
            <w:tcW w:w="1786" w:type="dxa"/>
            <w:vAlign w:val="center"/>
          </w:tcPr>
          <w:p w14:paraId="2C073995" w14:textId="17C14215" w:rsidR="00DD2C06" w:rsidRPr="00DD2C06" w:rsidRDefault="000533F7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Posun termínu otevření učebny, v nejhorším případě do dalšího školního roku.</w:t>
            </w:r>
          </w:p>
        </w:tc>
        <w:tc>
          <w:tcPr>
            <w:tcW w:w="1616" w:type="dxa"/>
            <w:vAlign w:val="center"/>
          </w:tcPr>
          <w:p w14:paraId="2C38C23A" w14:textId="1437B569" w:rsidR="00DD2C06" w:rsidRPr="00DD2C06" w:rsidRDefault="000533F7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Objednání práce v předstihu.</w:t>
            </w:r>
          </w:p>
        </w:tc>
        <w:tc>
          <w:tcPr>
            <w:tcW w:w="1166" w:type="dxa"/>
            <w:vAlign w:val="center"/>
          </w:tcPr>
          <w:p w14:paraId="187FEE49" w14:textId="71DE52A7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Zvážení možného dočasného chodu místnosti. Zvážení posunutí spuštění.</w:t>
            </w:r>
          </w:p>
        </w:tc>
        <w:tc>
          <w:tcPr>
            <w:tcW w:w="1328" w:type="dxa"/>
            <w:vAlign w:val="center"/>
          </w:tcPr>
          <w:p w14:paraId="7EE5175F" w14:textId="2061A003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Osoba odpovědná za stavební úpravy</w:t>
            </w:r>
          </w:p>
        </w:tc>
      </w:tr>
      <w:tr w:rsidR="0016575C" w14:paraId="14560992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7C91BB33" w14:textId="28016476" w:rsidR="00AF5AAD" w:rsidRDefault="00AF5AAD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Nestihne se včas </w:t>
            </w:r>
            <w:proofErr w:type="spellStart"/>
            <w:r>
              <w:rPr>
                <w:i/>
                <w:sz w:val="20"/>
              </w:rPr>
              <w:t>vysoutěžit</w:t>
            </w:r>
            <w:proofErr w:type="spellEnd"/>
            <w:r>
              <w:rPr>
                <w:i/>
                <w:sz w:val="20"/>
              </w:rPr>
              <w:t xml:space="preserve"> … (vybavení, příprava k termínu spuštění)</w:t>
            </w:r>
          </w:p>
        </w:tc>
        <w:tc>
          <w:tcPr>
            <w:tcW w:w="1634" w:type="dxa"/>
            <w:vAlign w:val="center"/>
          </w:tcPr>
          <w:p w14:paraId="7DC782B8" w14:textId="5666F47A" w:rsidR="00AF5AAD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1" w:author="Matěj Bartoň" w:date="2018-10-18T15:40:00Z">
              <w:r>
                <w:rPr>
                  <w:i/>
                  <w:sz w:val="20"/>
                </w:rPr>
                <w:t>Střední riziko</w:t>
              </w:r>
            </w:ins>
          </w:p>
        </w:tc>
        <w:tc>
          <w:tcPr>
            <w:tcW w:w="1786" w:type="dxa"/>
            <w:vAlign w:val="center"/>
          </w:tcPr>
          <w:p w14:paraId="69EEBBF6" w14:textId="77777777" w:rsidR="00AF5AAD" w:rsidRDefault="00AF5AAD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</w:p>
        </w:tc>
        <w:tc>
          <w:tcPr>
            <w:tcW w:w="1616" w:type="dxa"/>
            <w:vAlign w:val="center"/>
          </w:tcPr>
          <w:p w14:paraId="06ADB499" w14:textId="21FDF6A6" w:rsidR="00AF5AAD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2" w:author="Matěj Bartoň" w:date="2018-10-18T15:38:00Z">
              <w:r>
                <w:rPr>
                  <w:i/>
                  <w:sz w:val="20"/>
                </w:rPr>
                <w:t>Začneme soutěžit před zahájením re</w:t>
              </w:r>
            </w:ins>
            <w:ins w:id="43" w:author="Matěj Bartoň" w:date="2018-10-18T15:39:00Z">
              <w:r>
                <w:rPr>
                  <w:i/>
                  <w:sz w:val="20"/>
                </w:rPr>
                <w:t>alizace (doplnit podle harmonogramu)</w:t>
              </w:r>
            </w:ins>
          </w:p>
        </w:tc>
        <w:tc>
          <w:tcPr>
            <w:tcW w:w="1166" w:type="dxa"/>
            <w:vAlign w:val="center"/>
          </w:tcPr>
          <w:p w14:paraId="50F5F818" w14:textId="425D831B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4" w:author="Matěj Bartoň" w:date="2018-10-18T15:39:00Z">
              <w:r>
                <w:rPr>
                  <w:i/>
                  <w:sz w:val="20"/>
                </w:rPr>
                <w:t>Zvážit posunutí termínu začátku spuštění.</w:t>
              </w:r>
            </w:ins>
          </w:p>
        </w:tc>
        <w:tc>
          <w:tcPr>
            <w:tcW w:w="1328" w:type="dxa"/>
            <w:vAlign w:val="center"/>
          </w:tcPr>
          <w:p w14:paraId="073B9880" w14:textId="0DC96CE5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5" w:author="Matěj Bartoň" w:date="2018-10-18T15:39:00Z">
              <w:r>
                <w:rPr>
                  <w:i/>
                  <w:sz w:val="20"/>
                </w:rPr>
                <w:t>Vedoucí projektu</w:t>
              </w:r>
            </w:ins>
          </w:p>
        </w:tc>
      </w:tr>
      <w:tr w:rsidR="0016575C" w14:paraId="2C4A1883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623E538A" w14:textId="156CB65D" w:rsidR="00EA0A7C" w:rsidRPr="00EA0A7C" w:rsidRDefault="00EA0A7C" w:rsidP="006C7D02">
            <w:pPr>
              <w:rPr>
                <w:b w:val="0"/>
                <w:bCs w:val="0"/>
                <w:i/>
                <w:sz w:val="20"/>
              </w:rPr>
            </w:pPr>
            <w:r>
              <w:rPr>
                <w:i/>
                <w:sz w:val="20"/>
              </w:rPr>
              <w:t>Nebude zájem studentů o samostatnou práci</w:t>
            </w:r>
          </w:p>
        </w:tc>
        <w:tc>
          <w:tcPr>
            <w:tcW w:w="1634" w:type="dxa"/>
            <w:vAlign w:val="center"/>
          </w:tcPr>
          <w:p w14:paraId="0C17C168" w14:textId="2E8AA798" w:rsidR="00AF5AAD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6" w:author="Matěj Bartoň" w:date="2018-10-18T15:40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06637852" w14:textId="6A5B09DA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7" w:author="Matěj Bartoň" w:date="2018-10-18T15:40:00Z">
              <w:r>
                <w:rPr>
                  <w:i/>
                  <w:sz w:val="20"/>
                </w:rPr>
                <w:t>Nevyužívání učebny.</w:t>
              </w:r>
            </w:ins>
          </w:p>
        </w:tc>
        <w:tc>
          <w:tcPr>
            <w:tcW w:w="1616" w:type="dxa"/>
            <w:vAlign w:val="center"/>
          </w:tcPr>
          <w:p w14:paraId="310B847B" w14:textId="3463A5CC" w:rsidR="00AF5AAD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8" w:author="Matěj Bartoň" w:date="2018-10-18T15:40:00Z">
              <w:r>
                <w:rPr>
                  <w:i/>
                  <w:sz w:val="20"/>
                </w:rPr>
                <w:t>Pořádat kurzy, popularizovat.</w:t>
              </w:r>
            </w:ins>
          </w:p>
        </w:tc>
        <w:tc>
          <w:tcPr>
            <w:tcW w:w="1166" w:type="dxa"/>
            <w:vAlign w:val="center"/>
          </w:tcPr>
          <w:p w14:paraId="21E64059" w14:textId="42E3BF92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9" w:author="Matěj Bartoň" w:date="2018-10-18T15:41:00Z">
              <w:r>
                <w:rPr>
                  <w:i/>
                  <w:sz w:val="20"/>
                </w:rPr>
                <w:t>Dialog s vedením Školy nebo MČ.</w:t>
              </w:r>
            </w:ins>
          </w:p>
        </w:tc>
        <w:tc>
          <w:tcPr>
            <w:tcW w:w="1328" w:type="dxa"/>
            <w:vAlign w:val="center"/>
          </w:tcPr>
          <w:p w14:paraId="193F4BC2" w14:textId="35D2F96F" w:rsidR="00AF5AAD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0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104CC3A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0B5198B2" w14:textId="2EE68CCE" w:rsidR="00EA0A7C" w:rsidRDefault="00EA0A7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Nenaplníme indikátory projektové výzvy</w:t>
            </w:r>
          </w:p>
        </w:tc>
        <w:tc>
          <w:tcPr>
            <w:tcW w:w="1634" w:type="dxa"/>
            <w:vAlign w:val="center"/>
          </w:tcPr>
          <w:p w14:paraId="545BAAA5" w14:textId="698F63DF" w:rsidR="00EA0A7C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1" w:author="Matěj Bartoň" w:date="2018-10-18T15:43:00Z">
              <w:r>
                <w:rPr>
                  <w:i/>
                  <w:sz w:val="20"/>
                </w:rPr>
                <w:t>Vysoké riziko</w:t>
              </w:r>
            </w:ins>
          </w:p>
        </w:tc>
        <w:tc>
          <w:tcPr>
            <w:tcW w:w="1786" w:type="dxa"/>
            <w:vAlign w:val="center"/>
          </w:tcPr>
          <w:p w14:paraId="5BAE6ECE" w14:textId="122BA67A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2" w:author="Matěj Bartoň" w:date="2018-10-18T15:42:00Z">
              <w:r>
                <w:rPr>
                  <w:i/>
                  <w:sz w:val="20"/>
                </w:rPr>
                <w:t>Realizovatelnost projektu</w:t>
              </w:r>
            </w:ins>
          </w:p>
        </w:tc>
        <w:tc>
          <w:tcPr>
            <w:tcW w:w="1616" w:type="dxa"/>
            <w:vAlign w:val="center"/>
          </w:tcPr>
          <w:p w14:paraId="4DDDC022" w14:textId="3506ECE7" w:rsidR="00EA0A7C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3" w:author="Matěj Bartoň" w:date="2018-10-18T15:43:00Z">
              <w:r>
                <w:rPr>
                  <w:i/>
                  <w:sz w:val="20"/>
                </w:rPr>
                <w:t>Upřesnění indikátorů.</w:t>
              </w:r>
            </w:ins>
          </w:p>
        </w:tc>
        <w:tc>
          <w:tcPr>
            <w:tcW w:w="1166" w:type="dxa"/>
            <w:vAlign w:val="center"/>
          </w:tcPr>
          <w:p w14:paraId="4F20B663" w14:textId="6B8B170C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4" w:author="Matěj Bartoň" w:date="2018-10-18T15:43:00Z">
              <w:r>
                <w:rPr>
                  <w:i/>
                  <w:sz w:val="20"/>
                </w:rPr>
                <w:t>Pojištění odpovědnosti</w:t>
              </w:r>
            </w:ins>
          </w:p>
        </w:tc>
        <w:tc>
          <w:tcPr>
            <w:tcW w:w="1328" w:type="dxa"/>
            <w:vAlign w:val="center"/>
          </w:tcPr>
          <w:p w14:paraId="3501CC3B" w14:textId="22B461BC" w:rsidR="00EA0A7C" w:rsidRDefault="00AC1AB9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5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90266EE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" w:author="Matěj Bartoň" w:date="2018-10-18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256538A5" w14:textId="5B13D8C7" w:rsidR="006B2668" w:rsidRDefault="006B2668" w:rsidP="006C7D02">
            <w:pPr>
              <w:rPr>
                <w:ins w:id="57" w:author="Matěj Bartoň" w:date="2018-10-18T14:57:00Z"/>
                <w:i/>
                <w:sz w:val="20"/>
              </w:rPr>
            </w:pPr>
            <w:ins w:id="58" w:author="Matěj Bartoň" w:date="2018-10-18T14:57:00Z">
              <w:r>
                <w:rPr>
                  <w:i/>
                  <w:sz w:val="20"/>
                </w:rPr>
                <w:t>Nebude fungovat součinnost Škola-Pr</w:t>
              </w:r>
            </w:ins>
            <w:ins w:id="59" w:author="Matěj Bartoň" w:date="2018-10-18T14:58:00Z">
              <w:r>
                <w:rPr>
                  <w:i/>
                  <w:sz w:val="20"/>
                </w:rPr>
                <w:t>ojektový tým</w:t>
              </w:r>
            </w:ins>
          </w:p>
        </w:tc>
        <w:tc>
          <w:tcPr>
            <w:tcW w:w="1634" w:type="dxa"/>
            <w:vAlign w:val="center"/>
          </w:tcPr>
          <w:p w14:paraId="373ACE56" w14:textId="2079C67B" w:rsidR="006B2668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Matěj Bartoň" w:date="2018-10-18T14:57:00Z"/>
                <w:i/>
                <w:sz w:val="20"/>
              </w:rPr>
            </w:pPr>
            <w:ins w:id="61" w:author="Matěj Bartoň" w:date="2018-10-18T15:44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660A7C27" w14:textId="1850E82C" w:rsidR="006B2668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" w:author="Matěj Bartoň" w:date="2018-10-18T14:57:00Z"/>
                <w:i/>
                <w:sz w:val="20"/>
              </w:rPr>
            </w:pPr>
            <w:ins w:id="63" w:author="Matěj Bartoň" w:date="2018-10-18T15:44:00Z">
              <w:r>
                <w:rPr>
                  <w:i/>
                  <w:sz w:val="20"/>
                </w:rPr>
                <w:t>Zpoždění termínu spuštění, nízká efektivita</w:t>
              </w:r>
            </w:ins>
          </w:p>
        </w:tc>
        <w:tc>
          <w:tcPr>
            <w:tcW w:w="1616" w:type="dxa"/>
            <w:vAlign w:val="center"/>
          </w:tcPr>
          <w:p w14:paraId="3B49C5E0" w14:textId="773CFFCC" w:rsidR="006B2668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Matěj Bartoň" w:date="2018-10-18T14:57:00Z"/>
                <w:i/>
                <w:sz w:val="20"/>
              </w:rPr>
            </w:pPr>
            <w:ins w:id="65" w:author="Matěj Bartoň" w:date="2018-10-18T15:44:00Z">
              <w:r>
                <w:rPr>
                  <w:i/>
                  <w:sz w:val="20"/>
                </w:rPr>
                <w:t>Snaha o aktivní komunikace a hledání kompromi</w:t>
              </w:r>
            </w:ins>
            <w:ins w:id="66" w:author="Matěj Bartoň" w:date="2018-10-18T15:45:00Z">
              <w:r>
                <w:rPr>
                  <w:i/>
                  <w:sz w:val="20"/>
                </w:rPr>
                <w:t>sů</w:t>
              </w:r>
            </w:ins>
          </w:p>
        </w:tc>
        <w:tc>
          <w:tcPr>
            <w:tcW w:w="1166" w:type="dxa"/>
            <w:vAlign w:val="center"/>
          </w:tcPr>
          <w:p w14:paraId="1838F6D2" w14:textId="52641350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Matěj Bartoň" w:date="2018-10-18T14:57:00Z"/>
                <w:i/>
                <w:sz w:val="20"/>
              </w:rPr>
            </w:pPr>
            <w:ins w:id="68" w:author="Matěj Bartoň" w:date="2018-10-18T15:45:00Z">
              <w:r>
                <w:rPr>
                  <w:i/>
                  <w:sz w:val="20"/>
                </w:rPr>
                <w:t xml:space="preserve">Dialog s vedením </w:t>
              </w:r>
              <w:proofErr w:type="gramStart"/>
              <w:r>
                <w:rPr>
                  <w:i/>
                  <w:sz w:val="20"/>
                </w:rPr>
                <w:t>školy  a</w:t>
              </w:r>
              <w:proofErr w:type="gramEnd"/>
              <w:r>
                <w:rPr>
                  <w:i/>
                  <w:sz w:val="20"/>
                </w:rPr>
                <w:t xml:space="preserve"> hledání řešení tohoto problému</w:t>
              </w:r>
            </w:ins>
          </w:p>
        </w:tc>
        <w:tc>
          <w:tcPr>
            <w:tcW w:w="1328" w:type="dxa"/>
            <w:vAlign w:val="center"/>
          </w:tcPr>
          <w:p w14:paraId="5C61A4F6" w14:textId="2BDBF99F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Matěj Bartoň" w:date="2018-10-18T14:57:00Z"/>
                <w:i/>
                <w:sz w:val="20"/>
              </w:rPr>
            </w:pPr>
            <w:ins w:id="70" w:author="Matěj Bartoň" w:date="2018-10-18T15:45:00Z">
              <w:r>
                <w:rPr>
                  <w:i/>
                  <w:sz w:val="20"/>
                </w:rPr>
                <w:t>Vedoucí projektu</w:t>
              </w:r>
            </w:ins>
          </w:p>
        </w:tc>
      </w:tr>
    </w:tbl>
    <w:p w14:paraId="37608FAB" w14:textId="77777777" w:rsidR="00264617" w:rsidRDefault="00264617">
      <w:r>
        <w:br w:type="page"/>
      </w:r>
    </w:p>
    <w:p w14:paraId="4D3F4951" w14:textId="1E707388" w:rsidR="0039552A" w:rsidRPr="00C65426" w:rsidRDefault="0039552A" w:rsidP="0039552A">
      <w:pPr>
        <w:pStyle w:val="Nadpis1"/>
      </w:pPr>
      <w:bookmarkStart w:id="71" w:name="_Toc527669896"/>
      <w:commentRangeStart w:id="72"/>
      <w:r w:rsidRPr="00C65426">
        <w:lastRenderedPageBreak/>
        <w:t>Harmonogram</w:t>
      </w:r>
      <w:commentRangeEnd w:id="72"/>
      <w:r w:rsidR="00E83BD9">
        <w:rPr>
          <w:rStyle w:val="Odkaznakoment"/>
          <w:rFonts w:eastAsiaTheme="minorEastAsia" w:cstheme="minorBidi"/>
          <w:b w:val="0"/>
        </w:rPr>
        <w:commentReference w:id="72"/>
      </w:r>
      <w:r w:rsidR="00FF5CCA">
        <w:t xml:space="preserve"> (bude doplněno později)</w:t>
      </w:r>
      <w:bookmarkEnd w:id="71"/>
    </w:p>
    <w:p w14:paraId="0AA0192D" w14:textId="2EEC3523" w:rsidR="006069F1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Tato kapitola obsahuje časový rámec realizace projektu. Nemusí se jednat o detailní harmonogram, protože ten se bude řešit až po schválení projektu. Důležité je, aby byl harmonogram provázaný s WBS, která definuje aktivity</w:t>
      </w:r>
      <w:r w:rsidR="00D67C7B">
        <w:rPr>
          <w:i/>
          <w:color w:val="0070C0"/>
        </w:rPr>
        <w:t xml:space="preserve"> a byla popsané v kapitole 3.1</w:t>
      </w:r>
      <w:r w:rsidRPr="00C65426">
        <w:rPr>
          <w:i/>
          <w:color w:val="0070C0"/>
        </w:rPr>
        <w:t xml:space="preserve">. </w:t>
      </w:r>
    </w:p>
    <w:p w14:paraId="00E882F9" w14:textId="77777777" w:rsidR="00C65426" w:rsidRPr="00C65426" w:rsidRDefault="00C65426" w:rsidP="006069F1">
      <w:pPr>
        <w:rPr>
          <w:i/>
          <w:color w:val="0070C0"/>
        </w:rPr>
      </w:pPr>
    </w:p>
    <w:p w14:paraId="1ACAF68B" w14:textId="5490C656" w:rsidR="00D71177" w:rsidRPr="00C65426" w:rsidRDefault="00D71177" w:rsidP="0039552A">
      <w:pPr>
        <w:pStyle w:val="Nadpis2"/>
      </w:pPr>
      <w:bookmarkStart w:id="73" w:name="_Toc527669897"/>
      <w:r w:rsidRPr="00C65426">
        <w:t>Předpokládané zahájení a konec</w:t>
      </w:r>
      <w:bookmarkEnd w:id="73"/>
    </w:p>
    <w:p w14:paraId="5115B14D" w14:textId="74718171" w:rsidR="006069F1" w:rsidRPr="00C65426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Informace o termínu začátku a konce projektu, které stanovil odběratel a které bylo odvozeno po vzájemné diskusi. Například:</w:t>
      </w:r>
    </w:p>
    <w:p w14:paraId="417FD2D9" w14:textId="030E9812" w:rsidR="006069F1" w:rsidRPr="00C65426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Projekt je možné začít začátkem května 2018, kdy bude po inventurách a je nutné jej dokončit do konce září 2018, kdy začíná předvánoční období, které je pro organizaci kritické.</w:t>
      </w:r>
    </w:p>
    <w:p w14:paraId="61ECA0B6" w14:textId="5F242A7F" w:rsidR="006069F1" w:rsidRPr="00C65426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Projekt je možné spustit kdykoliv. Vzhledem k tomu, že v letním období jsou jednotliví členové hůře dostupní, dohodlo se, že projekt začne v únoru 2018 a bude dokončený v květnu 2018.</w:t>
      </w:r>
    </w:p>
    <w:p w14:paraId="097F20C2" w14:textId="3266DAFC" w:rsidR="006069F1" w:rsidRDefault="006069F1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Rekonstrukci je vhodné provést v období, kdy jsou stavební firmy a řemeslníci méně vytížení nebo není období dovolených. Z tohoto důvodu se rozhodlo, že projekt začne v říjnu 2017 plánováním nových prostor a bude dokončen v červnu 2018, kdy proběhne kolaudace.</w:t>
      </w:r>
    </w:p>
    <w:p w14:paraId="2EEBC679" w14:textId="5E5F868F" w:rsidR="00C65426" w:rsidRDefault="00C65426" w:rsidP="00C65426">
      <w:pPr>
        <w:rPr>
          <w:color w:val="0070C0"/>
        </w:rPr>
      </w:pPr>
    </w:p>
    <w:p w14:paraId="11B9FAE3" w14:textId="6B7A9EA6" w:rsidR="00043DEA" w:rsidRDefault="00043DEA" w:rsidP="00C65426">
      <w:pPr>
        <w:rPr>
          <w:color w:val="0070C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16115BB6" w14:textId="77777777" w:rsidR="00043DEA" w:rsidRPr="00C65426" w:rsidRDefault="00043DEA" w:rsidP="00C65426">
      <w:pPr>
        <w:rPr>
          <w:color w:val="0070C0"/>
        </w:rPr>
      </w:pPr>
    </w:p>
    <w:p w14:paraId="20D51AE4" w14:textId="50244E9F" w:rsidR="0039552A" w:rsidRPr="00C65426" w:rsidRDefault="0039552A" w:rsidP="0039552A">
      <w:pPr>
        <w:pStyle w:val="Nadpis2"/>
      </w:pPr>
      <w:bookmarkStart w:id="74" w:name="_Toc527669898"/>
      <w:r w:rsidRPr="00C65426">
        <w:t>Milníky / odhady trvání</w:t>
      </w:r>
      <w:bookmarkEnd w:id="74"/>
    </w:p>
    <w:p w14:paraId="1BE8F943" w14:textId="28B22DE3" w:rsidR="006069F1" w:rsidRPr="00C65426" w:rsidRDefault="006069F1" w:rsidP="006069F1">
      <w:pPr>
        <w:rPr>
          <w:i/>
          <w:color w:val="0070C0"/>
        </w:rPr>
      </w:pPr>
      <w:r w:rsidRPr="00C65426">
        <w:rPr>
          <w:i/>
          <w:color w:val="0070C0"/>
        </w:rPr>
        <w:t>Rozdělení období projektu do období, na jejichž konci se očekává naplnění stanoveného rozsahu aktivit. Obvykle se za milník používá vyšší úroveň WBS, která má pod sebou více dílčích aktivit. Například:</w:t>
      </w:r>
    </w:p>
    <w:p w14:paraId="56971895" w14:textId="77F17728" w:rsidR="006069F1" w:rsidRPr="00C6542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 xml:space="preserve">Analýza požadavků – červenec 2018; návrh systému – srpen 2018; nasazení </w:t>
      </w:r>
      <w:r w:rsidR="00D67C7B">
        <w:rPr>
          <w:color w:val="0070C0"/>
        </w:rPr>
        <w:t xml:space="preserve">a spuštění reálného provozu </w:t>
      </w:r>
      <w:r w:rsidRPr="00C65426">
        <w:rPr>
          <w:color w:val="0070C0"/>
        </w:rPr>
        <w:t>– září 2018</w:t>
      </w:r>
    </w:p>
    <w:p w14:paraId="03AE7DD1" w14:textId="56583B4F" w:rsidR="00781246" w:rsidRPr="00C6542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 xml:space="preserve">Návrh systému – únor 2018; implementace systému – březen 2018; konfigurace a naplnění daty – duben 2018; zaškolení a </w:t>
      </w:r>
      <w:r w:rsidR="00D67C7B">
        <w:rPr>
          <w:color w:val="0070C0"/>
        </w:rPr>
        <w:t>začátek používání</w:t>
      </w:r>
      <w:r w:rsidRPr="00C65426">
        <w:rPr>
          <w:color w:val="0070C0"/>
        </w:rPr>
        <w:t xml:space="preserve"> – květen 2018</w:t>
      </w:r>
    </w:p>
    <w:p w14:paraId="2A8E7B3A" w14:textId="0BA8B234" w:rsidR="00781246" w:rsidRDefault="00781246" w:rsidP="006069F1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Vypracování plánů rekonstrukce – listopad 2017; získání stavebního povolení – leden 2018; stavební práce – květen 2018; kolaudace – červen 2018; nastěhování nábytku</w:t>
      </w:r>
      <w:r w:rsidR="00D67C7B">
        <w:rPr>
          <w:color w:val="0070C0"/>
        </w:rPr>
        <w:t> </w:t>
      </w:r>
      <w:r w:rsidRPr="00C65426">
        <w:rPr>
          <w:color w:val="0070C0"/>
        </w:rPr>
        <w:t>– červenec 2018</w:t>
      </w:r>
    </w:p>
    <w:p w14:paraId="57E3D92D" w14:textId="5A253379" w:rsidR="00C65426" w:rsidRDefault="00C65426" w:rsidP="00C65426">
      <w:pPr>
        <w:rPr>
          <w:color w:val="0070C0"/>
        </w:rPr>
      </w:pPr>
    </w:p>
    <w:p w14:paraId="60349BD2" w14:textId="512C287D" w:rsidR="00043DEA" w:rsidRDefault="00043DEA" w:rsidP="00C6542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261A269E" w14:textId="77777777" w:rsidR="00043DEA" w:rsidRPr="00C65426" w:rsidRDefault="00043DEA" w:rsidP="00C65426">
      <w:pPr>
        <w:rPr>
          <w:color w:val="0070C0"/>
        </w:rPr>
      </w:pPr>
    </w:p>
    <w:p w14:paraId="2A756223" w14:textId="25DC8E75" w:rsidR="0039552A" w:rsidRPr="00C65426" w:rsidRDefault="0039552A" w:rsidP="0039552A">
      <w:pPr>
        <w:pStyle w:val="Nadpis2"/>
      </w:pPr>
      <w:bookmarkStart w:id="75" w:name="_Toc527669899"/>
      <w:r w:rsidRPr="00C65426">
        <w:t>Harmonogram</w:t>
      </w:r>
      <w:bookmarkEnd w:id="75"/>
    </w:p>
    <w:p w14:paraId="647A2B87" w14:textId="7A877EF9" w:rsidR="006069F1" w:rsidRPr="00C65426" w:rsidRDefault="00781246" w:rsidP="006069F1">
      <w:pPr>
        <w:rPr>
          <w:i/>
          <w:color w:val="0070C0"/>
        </w:rPr>
      </w:pPr>
      <w:r w:rsidRPr="00C65426">
        <w:rPr>
          <w:i/>
          <w:color w:val="0070C0"/>
        </w:rPr>
        <w:t xml:space="preserve">Detailnější rozpad harmonogramu dle vytvořené WBS. </w:t>
      </w:r>
      <w:r w:rsidR="00D67C7B">
        <w:rPr>
          <w:i/>
          <w:color w:val="0070C0"/>
        </w:rPr>
        <w:t xml:space="preserve">Obvykle se pro tyto účely používá </w:t>
      </w:r>
      <w:r w:rsidRPr="00C65426">
        <w:rPr>
          <w:i/>
          <w:color w:val="0070C0"/>
        </w:rPr>
        <w:t>Ganttův diagram (popřípadě tabulka), reprezentující WBS, kde je každé aktivitě přiřazený časový interval, v rámci kterého bude aktivita realizována</w:t>
      </w:r>
      <w:r w:rsidR="00D67C7B">
        <w:rPr>
          <w:i/>
          <w:color w:val="0070C0"/>
        </w:rPr>
        <w:t xml:space="preserve"> a odpovědná osoba za realizaci</w:t>
      </w:r>
      <w:r w:rsidRPr="00C65426">
        <w:rPr>
          <w:i/>
          <w:color w:val="0070C0"/>
        </w:rPr>
        <w:t xml:space="preserve">. V harmonogramu je třeba vyznačit případné návaznosti vzájemně propojených a navázaných aktivit. </w:t>
      </w:r>
      <w:r w:rsidR="002F64E4" w:rsidRPr="00C65426">
        <w:rPr>
          <w:i/>
          <w:color w:val="0070C0"/>
        </w:rPr>
        <w:t xml:space="preserve">Například zahájení stavebních prací je navázáno na získání stavebního povolení, implementovat je možné až v okamžiku schválení návrhu atd. </w:t>
      </w:r>
    </w:p>
    <w:p w14:paraId="4C75946E" w14:textId="77777777" w:rsidR="00043DEA" w:rsidRDefault="00043DEA"/>
    <w:p w14:paraId="0EA9BF2B" w14:textId="446235C6" w:rsidR="006069F1" w:rsidRDefault="00043DEA"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  <w:r w:rsidR="006069F1">
        <w:br w:type="page"/>
      </w:r>
    </w:p>
    <w:p w14:paraId="0FEC8078" w14:textId="297B43A3" w:rsidR="0039552A" w:rsidRPr="00C65426" w:rsidRDefault="0039552A" w:rsidP="0039552A">
      <w:pPr>
        <w:pStyle w:val="Nadpis1"/>
      </w:pPr>
      <w:bookmarkStart w:id="76" w:name="_Toc527669900"/>
      <w:r w:rsidRPr="00C65426">
        <w:lastRenderedPageBreak/>
        <w:t>Finance</w:t>
      </w:r>
      <w:r w:rsidR="00FF5CCA">
        <w:t xml:space="preserve"> (bude doplněno později)</w:t>
      </w:r>
      <w:bookmarkEnd w:id="76"/>
    </w:p>
    <w:p w14:paraId="4C579F77" w14:textId="7A1DDB71" w:rsidR="006A76BA" w:rsidRDefault="006A76BA" w:rsidP="006A76BA">
      <w:pPr>
        <w:rPr>
          <w:i/>
          <w:color w:val="0070C0"/>
        </w:rPr>
      </w:pPr>
      <w:r w:rsidRPr="00C65426">
        <w:rPr>
          <w:i/>
          <w:color w:val="0070C0"/>
        </w:rPr>
        <w:t>Finanční pohled na realizaci projektu. Obsah je podobný kapitole s harmonogramem, jen místo času jsou zde rozepsány finance.</w:t>
      </w:r>
      <w:r w:rsidR="00457148">
        <w:rPr>
          <w:i/>
          <w:color w:val="0070C0"/>
        </w:rPr>
        <w:t xml:space="preserve"> Ne u všech projektů je ale nutné / možné finanční vyčíslení provádět. I když se například u neziskových projektů počítá s tím, že jednotliví účastníci projektu budou pracovat zdarma, je vhodné finanční pohled alespoň zkráceně provést a uvědomit si, že nic není zadarmo a projektu je nutné věnovat dostatečnou pozornost.</w:t>
      </w:r>
    </w:p>
    <w:p w14:paraId="05223A0B" w14:textId="77777777" w:rsidR="00C65426" w:rsidRPr="00C65426" w:rsidRDefault="00C65426" w:rsidP="006A76BA">
      <w:pPr>
        <w:rPr>
          <w:i/>
          <w:color w:val="0070C0"/>
        </w:rPr>
      </w:pPr>
    </w:p>
    <w:p w14:paraId="73A434D3" w14:textId="1BDB3758" w:rsidR="0039552A" w:rsidRPr="00C65426" w:rsidRDefault="0039552A" w:rsidP="0039552A">
      <w:pPr>
        <w:pStyle w:val="Nadpis2"/>
      </w:pPr>
      <w:bookmarkStart w:id="77" w:name="_Toc527669901"/>
      <w:r w:rsidRPr="00C65426">
        <w:t>Mzdové náklady</w:t>
      </w:r>
      <w:bookmarkEnd w:id="77"/>
    </w:p>
    <w:p w14:paraId="43E6F705" w14:textId="260F8755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Vyčíslení nákladů, spojených s lidskými zdroji, pracujícími na projektu. Typicky se jedná o mzdy nebo platby za subdodávku externích zdrojů. Nejjednodušší je vyčíslení, založené na odhadu hodin</w:t>
      </w:r>
      <w:r w:rsidR="00457148">
        <w:rPr>
          <w:i/>
          <w:color w:val="0070C0"/>
        </w:rPr>
        <w:t>, nutných pro realizaci projektu</w:t>
      </w:r>
      <w:r w:rsidRPr="00C65426">
        <w:rPr>
          <w:i/>
          <w:color w:val="0070C0"/>
        </w:rPr>
        <w:t xml:space="preserve"> a vynásobení hodinovou sazbou. </w:t>
      </w:r>
    </w:p>
    <w:p w14:paraId="0ABBF252" w14:textId="49586F2F" w:rsidR="00C65426" w:rsidRDefault="00C65426" w:rsidP="00DD2C06">
      <w:pPr>
        <w:rPr>
          <w:color w:val="0070C0"/>
        </w:rPr>
      </w:pPr>
    </w:p>
    <w:p w14:paraId="60AE2B79" w14:textId="3D03737C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48722E2B" w14:textId="77777777" w:rsidR="00043DEA" w:rsidRPr="00C65426" w:rsidRDefault="00043DEA" w:rsidP="00DD2C06">
      <w:pPr>
        <w:rPr>
          <w:color w:val="0070C0"/>
        </w:rPr>
      </w:pPr>
    </w:p>
    <w:p w14:paraId="6E5E9402" w14:textId="0D759059" w:rsidR="0039552A" w:rsidRPr="00C65426" w:rsidRDefault="0039552A" w:rsidP="0039552A">
      <w:pPr>
        <w:pStyle w:val="Nadpis2"/>
      </w:pPr>
      <w:bookmarkStart w:id="78" w:name="_Toc527669902"/>
      <w:r w:rsidRPr="00C65426">
        <w:t>Vybavení</w:t>
      </w:r>
      <w:bookmarkEnd w:id="78"/>
    </w:p>
    <w:p w14:paraId="722F5649" w14:textId="45790FF8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 xml:space="preserve">Ostatní náklady na realizaci projektu. Vybavení, software, licence, pronájem, materiál atd. </w:t>
      </w:r>
      <w:r w:rsidR="00457148">
        <w:rPr>
          <w:i/>
          <w:color w:val="0070C0"/>
        </w:rPr>
        <w:t>Pokud se nic nepořizuje, je doporučené uvést, že „realizace projektu nevyžaduje další náklady na realizaci.“</w:t>
      </w:r>
    </w:p>
    <w:p w14:paraId="49577872" w14:textId="0469FB05" w:rsidR="00C65426" w:rsidRDefault="00C65426" w:rsidP="00DD2C06">
      <w:pPr>
        <w:rPr>
          <w:color w:val="0070C0"/>
        </w:rPr>
      </w:pPr>
    </w:p>
    <w:p w14:paraId="70CFA0CA" w14:textId="68907D37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0A20A5EA" w14:textId="77777777" w:rsidR="00043DEA" w:rsidRPr="00C65426" w:rsidRDefault="00043DEA" w:rsidP="00DD2C06">
      <w:pPr>
        <w:rPr>
          <w:color w:val="0070C0"/>
        </w:rPr>
      </w:pPr>
    </w:p>
    <w:p w14:paraId="4C89122D" w14:textId="3E0A635E" w:rsidR="0039552A" w:rsidRPr="00C65426" w:rsidRDefault="0039552A" w:rsidP="0039552A">
      <w:pPr>
        <w:pStyle w:val="Nadpis2"/>
      </w:pPr>
      <w:bookmarkStart w:id="79" w:name="_Toc527669903"/>
      <w:r w:rsidRPr="00C65426">
        <w:t>Zisk</w:t>
      </w:r>
      <w:bookmarkEnd w:id="79"/>
    </w:p>
    <w:p w14:paraId="2F92EF9B" w14:textId="02600E54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Co organizace realizací projektu získá. Obvykle se zisk uvádí v penězích, které díky výstupům projektu organizace nově vydělá. Zvláště u nekomerčních projektů může být ale zisk i nefinanční. V tomto případě je vhodné uvést, že realizací projektu nejde o finanční zisk, ale například získání reference, zkušeností, ověření nové technologie, zlepšení vztahů na pracovišti a se zákazníky, zkvalitnění plánování, které se může projevit nižšími ztrátami atd. Kapitolu je možné provázat s kapitolou „2.2 Přínosy projektu.“</w:t>
      </w:r>
      <w:r w:rsidR="00457148">
        <w:rPr>
          <w:i/>
          <w:color w:val="0070C0"/>
        </w:rPr>
        <w:t xml:space="preserve"> U komerčních projektů může být uvedeno například zvýšení tržeb o </w:t>
      </w:r>
      <w:r w:rsidR="00457148" w:rsidRPr="009A187B">
        <w:rPr>
          <w:i/>
          <w:color w:val="0070C0"/>
        </w:rPr>
        <w:t xml:space="preserve">30% </w:t>
      </w:r>
      <w:r w:rsidR="00457148" w:rsidRPr="00457148">
        <w:rPr>
          <w:i/>
          <w:color w:val="0070C0"/>
        </w:rPr>
        <w:t xml:space="preserve">nebo </w:t>
      </w:r>
      <w:r w:rsidR="00457148">
        <w:rPr>
          <w:i/>
          <w:color w:val="0070C0"/>
        </w:rPr>
        <w:t xml:space="preserve">výdělek 100.000,- Kč atd. </w:t>
      </w:r>
    </w:p>
    <w:p w14:paraId="4133D0C4" w14:textId="758E56D1" w:rsidR="00C65426" w:rsidRDefault="00C65426" w:rsidP="00DD2C06">
      <w:pPr>
        <w:rPr>
          <w:color w:val="0070C0"/>
        </w:rPr>
      </w:pPr>
    </w:p>
    <w:p w14:paraId="70A58590" w14:textId="56692EA1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 a diskuse s vyučujícím</w:t>
      </w:r>
      <w:r w:rsidRPr="00043DEA">
        <w:rPr>
          <w:i/>
          <w:color w:val="C00000"/>
        </w:rPr>
        <w:t>)</w:t>
      </w:r>
    </w:p>
    <w:p w14:paraId="1C2EC7DB" w14:textId="77777777" w:rsidR="00043DEA" w:rsidRPr="00C65426" w:rsidRDefault="00043DEA" w:rsidP="00DD2C06">
      <w:pPr>
        <w:rPr>
          <w:color w:val="0070C0"/>
        </w:rPr>
      </w:pPr>
    </w:p>
    <w:p w14:paraId="074CB37A" w14:textId="2A4CAAA0" w:rsidR="0039552A" w:rsidRPr="00C65426" w:rsidRDefault="0039552A" w:rsidP="00CD0F07">
      <w:pPr>
        <w:pStyle w:val="Nadpis2"/>
      </w:pPr>
      <w:bookmarkStart w:id="80" w:name="_Toc527669904"/>
      <w:r w:rsidRPr="00C65426">
        <w:t>Údržba</w:t>
      </w:r>
      <w:bookmarkEnd w:id="80"/>
    </w:p>
    <w:p w14:paraId="5A3A9211" w14:textId="2E74511B" w:rsidR="00515D29" w:rsidRPr="00C65426" w:rsidRDefault="00515D29" w:rsidP="00515D29">
      <w:pPr>
        <w:rPr>
          <w:i/>
          <w:color w:val="0070C0"/>
        </w:rPr>
      </w:pPr>
      <w:r w:rsidRPr="00C65426">
        <w:rPr>
          <w:i/>
          <w:color w:val="0070C0"/>
        </w:rPr>
        <w:t xml:space="preserve">V případě, že je nutné i po ukončení projektu </w:t>
      </w:r>
      <w:r w:rsidR="00457148">
        <w:rPr>
          <w:i/>
          <w:color w:val="0070C0"/>
        </w:rPr>
        <w:t xml:space="preserve">vynakládat </w:t>
      </w:r>
      <w:r w:rsidRPr="00C65426">
        <w:rPr>
          <w:i/>
          <w:color w:val="0070C0"/>
        </w:rPr>
        <w:t>náklady</w:t>
      </w:r>
      <w:r w:rsidR="00457148">
        <w:rPr>
          <w:i/>
          <w:color w:val="0070C0"/>
        </w:rPr>
        <w:t xml:space="preserve"> například na provoz výstupů projektu</w:t>
      </w:r>
      <w:r w:rsidRPr="00C65426">
        <w:rPr>
          <w:i/>
          <w:color w:val="0070C0"/>
        </w:rPr>
        <w:t>, je vhodné zde uvést alespoň jejich odhad. Typicky se jedná o náklady, spojenou s údržbou, placením licencí atd. Například:</w:t>
      </w:r>
    </w:p>
    <w:p w14:paraId="04F8A531" w14:textId="3F5834D4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>Roční poplatek za licence nového informačního systému ve výši 50.000,- Kč a podporu IT oddělením ve výši 10.000,- Kč ročně</w:t>
      </w:r>
      <w:r w:rsidR="00457148">
        <w:rPr>
          <w:color w:val="0070C0"/>
        </w:rPr>
        <w:t>.</w:t>
      </w:r>
    </w:p>
    <w:p w14:paraId="62B048F0" w14:textId="594CA901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 xml:space="preserve">Náklady na koordinátora a správce systému Google Apps ve výši 10.000,- Kč ročně. Vzhledem k tomu, že systém používají nadšenci, nebudou tyto náklady </w:t>
      </w:r>
      <w:r w:rsidR="00457148">
        <w:rPr>
          <w:color w:val="0070C0"/>
        </w:rPr>
        <w:t xml:space="preserve">reálně </w:t>
      </w:r>
      <w:r w:rsidRPr="00C65426">
        <w:rPr>
          <w:color w:val="0070C0"/>
        </w:rPr>
        <w:t>vynakládány. (</w:t>
      </w:r>
      <w:r w:rsidRPr="00C65426">
        <w:rPr>
          <w:i/>
          <w:color w:val="0070C0"/>
        </w:rPr>
        <w:t>i když se náklady nevynakládají, je vhodné je uvést. Minimálně se tím zdůra</w:t>
      </w:r>
      <w:r w:rsidR="00457148">
        <w:rPr>
          <w:i/>
          <w:color w:val="0070C0"/>
        </w:rPr>
        <w:t>zní fakt, že provoz není zdarma</w:t>
      </w:r>
      <w:r w:rsidRPr="00C65426">
        <w:rPr>
          <w:i/>
          <w:color w:val="0070C0"/>
        </w:rPr>
        <w:t>)</w:t>
      </w:r>
      <w:r w:rsidR="00457148">
        <w:rPr>
          <w:i/>
          <w:color w:val="0070C0"/>
        </w:rPr>
        <w:t>.</w:t>
      </w:r>
    </w:p>
    <w:p w14:paraId="0B8DDF2D" w14:textId="466E466E" w:rsidR="001B5E6C" w:rsidRPr="00FE4D65" w:rsidRDefault="00515D29" w:rsidP="001B5E6C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Náklady na správce místnosti a odhadované náklady na rozšiřování vybavení a údržbu ve výši 50.000,- Kč ročně po dobu 5-let od otevření</w:t>
      </w:r>
      <w:r w:rsidR="00457148">
        <w:rPr>
          <w:color w:val="0070C0"/>
        </w:rPr>
        <w:t xml:space="preserve"> rekonstruovaných prostor</w:t>
      </w:r>
      <w:r w:rsidRPr="00C65426">
        <w:rPr>
          <w:color w:val="0070C0"/>
        </w:rPr>
        <w:t>.</w:t>
      </w:r>
    </w:p>
    <w:sectPr w:rsidR="001B5E6C" w:rsidRPr="00FE4D65" w:rsidSect="00FF5CCA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ěj Bartoň" w:date="2018-10-15T21:06:00Z" w:initials="MB">
    <w:p w14:paraId="4BF0CF72" w14:textId="4E43C518" w:rsidR="00266844" w:rsidRPr="008E0A3C" w:rsidRDefault="00266844">
      <w:pPr>
        <w:pStyle w:val="Textkomente"/>
      </w:pPr>
      <w:r>
        <w:rPr>
          <w:rStyle w:val="Odkaznakoment"/>
        </w:rPr>
        <w:annotationRef/>
      </w:r>
      <w:r>
        <w:t xml:space="preserve">Prosím, přečtěte si tento dokument a prosím, vytkněte mi možné nedostatky. Pokud se týkají vašeho oboru </w:t>
      </w:r>
      <w:r>
        <w:rPr>
          <w:b/>
        </w:rPr>
        <w:t>opravte je</w:t>
      </w:r>
      <w:r>
        <w:t>.</w:t>
      </w:r>
    </w:p>
  </w:comment>
  <w:comment w:id="72" w:author="Matěj Bartoň" w:date="2018-10-15T21:05:00Z" w:initials="MB">
    <w:p w14:paraId="1145ED9E" w14:textId="293406AC" w:rsidR="00266844" w:rsidRDefault="00266844">
      <w:pPr>
        <w:pStyle w:val="Textkomente"/>
      </w:pPr>
      <w:r>
        <w:rPr>
          <w:rStyle w:val="Odkaznakoment"/>
        </w:rPr>
        <w:annotationRef/>
      </w:r>
      <w:r>
        <w:t>Toto zatím nevyplňovat – vyřešíme na cvičení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0CF72" w15:done="1"/>
  <w15:commentEx w15:paraId="1145E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0CF72" w16cid:durableId="1F6F7FD9"/>
  <w16cid:commentId w16cid:paraId="1145ED9E" w16cid:durableId="1F6F7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A0C0" w14:textId="77777777" w:rsidR="002E71CF" w:rsidRDefault="002E71CF" w:rsidP="00FF5CCA">
      <w:r>
        <w:separator/>
      </w:r>
    </w:p>
  </w:endnote>
  <w:endnote w:type="continuationSeparator" w:id="0">
    <w:p w14:paraId="222B0628" w14:textId="77777777" w:rsidR="002E71CF" w:rsidRDefault="002E71CF" w:rsidP="00FF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E7B5" w14:textId="6C1605C2" w:rsidR="00266844" w:rsidRDefault="00266844">
    <w:pPr>
      <w:pStyle w:val="Zp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0D8A" w14:textId="3E1D6E8B" w:rsidR="00266844" w:rsidRDefault="00266844">
    <w:pPr>
      <w:pStyle w:val="Zpa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14B2" w14:textId="77777777" w:rsidR="002E71CF" w:rsidRDefault="002E71CF" w:rsidP="00FF5CCA">
      <w:r>
        <w:separator/>
      </w:r>
    </w:p>
  </w:footnote>
  <w:footnote w:type="continuationSeparator" w:id="0">
    <w:p w14:paraId="06C0C5CF" w14:textId="77777777" w:rsidR="002E71CF" w:rsidRDefault="002E71CF" w:rsidP="00FF5CCA">
      <w:r>
        <w:continuationSeparator/>
      </w:r>
    </w:p>
  </w:footnote>
  <w:footnote w:id="1">
    <w:p w14:paraId="0508D602" w14:textId="00A93A35" w:rsidR="00266844" w:rsidRDefault="00266844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1030A"/>
    <w:multiLevelType w:val="hybridMultilevel"/>
    <w:tmpl w:val="234C5DB4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Bartoň">
    <w15:presenceInfo w15:providerId="Windows Live" w15:userId="27a0ddcb1597e1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43DEA"/>
    <w:rsid w:val="000533F7"/>
    <w:rsid w:val="000C4D61"/>
    <w:rsid w:val="00113875"/>
    <w:rsid w:val="00124E84"/>
    <w:rsid w:val="0016575C"/>
    <w:rsid w:val="00191F90"/>
    <w:rsid w:val="001B5E6C"/>
    <w:rsid w:val="001E2C5A"/>
    <w:rsid w:val="001F34E0"/>
    <w:rsid w:val="00250E04"/>
    <w:rsid w:val="00264617"/>
    <w:rsid w:val="00266844"/>
    <w:rsid w:val="002779EA"/>
    <w:rsid w:val="002B032E"/>
    <w:rsid w:val="002E71CF"/>
    <w:rsid w:val="002F64E4"/>
    <w:rsid w:val="002F75E8"/>
    <w:rsid w:val="00324B02"/>
    <w:rsid w:val="00350D5B"/>
    <w:rsid w:val="0039552A"/>
    <w:rsid w:val="003974E0"/>
    <w:rsid w:val="003A35ED"/>
    <w:rsid w:val="00457148"/>
    <w:rsid w:val="00485785"/>
    <w:rsid w:val="004A4CF6"/>
    <w:rsid w:val="00512207"/>
    <w:rsid w:val="00515D29"/>
    <w:rsid w:val="005A2EAC"/>
    <w:rsid w:val="005D3417"/>
    <w:rsid w:val="006069F1"/>
    <w:rsid w:val="00634835"/>
    <w:rsid w:val="006442AC"/>
    <w:rsid w:val="006508EC"/>
    <w:rsid w:val="00663925"/>
    <w:rsid w:val="00665568"/>
    <w:rsid w:val="00697A9A"/>
    <w:rsid w:val="006A76BA"/>
    <w:rsid w:val="006B2668"/>
    <w:rsid w:val="006C7D02"/>
    <w:rsid w:val="006D08EC"/>
    <w:rsid w:val="00702E57"/>
    <w:rsid w:val="00715632"/>
    <w:rsid w:val="0074656D"/>
    <w:rsid w:val="00752F1A"/>
    <w:rsid w:val="00755D17"/>
    <w:rsid w:val="00757FEB"/>
    <w:rsid w:val="0076612D"/>
    <w:rsid w:val="00781246"/>
    <w:rsid w:val="007B1BA3"/>
    <w:rsid w:val="007E7C9E"/>
    <w:rsid w:val="00837FEB"/>
    <w:rsid w:val="008827F6"/>
    <w:rsid w:val="008E0A3C"/>
    <w:rsid w:val="008F69EF"/>
    <w:rsid w:val="009A187B"/>
    <w:rsid w:val="00A50622"/>
    <w:rsid w:val="00A62657"/>
    <w:rsid w:val="00A65179"/>
    <w:rsid w:val="00A92D36"/>
    <w:rsid w:val="00AC1AB9"/>
    <w:rsid w:val="00AD6D27"/>
    <w:rsid w:val="00AE480E"/>
    <w:rsid w:val="00AF5AAD"/>
    <w:rsid w:val="00B412C4"/>
    <w:rsid w:val="00BE4747"/>
    <w:rsid w:val="00C24AD4"/>
    <w:rsid w:val="00C65426"/>
    <w:rsid w:val="00CD0F07"/>
    <w:rsid w:val="00CE5BD3"/>
    <w:rsid w:val="00D12B43"/>
    <w:rsid w:val="00D15C84"/>
    <w:rsid w:val="00D311EC"/>
    <w:rsid w:val="00D67C7B"/>
    <w:rsid w:val="00D71177"/>
    <w:rsid w:val="00DB3A89"/>
    <w:rsid w:val="00DD2C06"/>
    <w:rsid w:val="00DE7F8C"/>
    <w:rsid w:val="00DF4F65"/>
    <w:rsid w:val="00E04893"/>
    <w:rsid w:val="00E37829"/>
    <w:rsid w:val="00E83BD9"/>
    <w:rsid w:val="00EA0A7C"/>
    <w:rsid w:val="00ED2D73"/>
    <w:rsid w:val="00F027B6"/>
    <w:rsid w:val="00F5245E"/>
    <w:rsid w:val="00F639C0"/>
    <w:rsid w:val="00F83A4C"/>
    <w:rsid w:val="00F86C76"/>
    <w:rsid w:val="00FB584C"/>
    <w:rsid w:val="00FE4D65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5E6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0D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5E6C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0D5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4Char">
    <w:name w:val="Nadpis 4 Char"/>
    <w:basedOn w:val="Standardnpsmoodstavce"/>
    <w:link w:val="Nadpis4"/>
    <w:uiPriority w:val="9"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1B5E6C"/>
    <w:pPr>
      <w:pageBreakBefore w:val="0"/>
    </w:pPr>
    <w:rPr>
      <w:color w:val="auto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E1FF9E8E-2716-402C-8F7B-20474D4E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2552</Words>
  <Characters>15060</Characters>
  <Application>Microsoft Office Word</Application>
  <DocSecurity>0</DocSecurity>
  <Lines>125</Lines>
  <Paragraphs>35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6" baseType="lpstr"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Matěj Bartoň</cp:lastModifiedBy>
  <cp:revision>3</cp:revision>
  <cp:lastPrinted>2018-10-16T09:54:00Z</cp:lastPrinted>
  <dcterms:created xsi:type="dcterms:W3CDTF">2018-10-18T21:41:00Z</dcterms:created>
  <dcterms:modified xsi:type="dcterms:W3CDTF">2018-10-18T21:49:00Z</dcterms:modified>
</cp:coreProperties>
</file>